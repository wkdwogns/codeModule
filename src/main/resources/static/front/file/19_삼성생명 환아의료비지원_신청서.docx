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7C0" w:rsidRPr="000547C0" w:rsidRDefault="0021144D" w:rsidP="007809CF">
      <w:pPr>
        <w:spacing w:after="0" w:line="240" w:lineRule="auto"/>
        <w:jc w:val="center"/>
        <w:rPr>
          <w:rFonts w:ascii="바탕체" w:eastAsia="바탕체" w:hAnsi="바탕체"/>
          <w:b/>
          <w:sz w:val="36"/>
          <w:szCs w:val="36"/>
          <w:u w:val="single"/>
        </w:rPr>
      </w:pPr>
      <w:r>
        <w:rPr>
          <w:rFonts w:ascii="바탕체" w:eastAsia="바탕체" w:hAnsi="바탕체" w:hint="eastAsia"/>
          <w:sz w:val="24"/>
          <w:szCs w:val="36"/>
        </w:rPr>
        <w:t xml:space="preserve">   </w:t>
      </w:r>
      <w:r w:rsidR="00DF5B39">
        <w:rPr>
          <w:rFonts w:ascii="바탕체" w:eastAsia="바탕체" w:hAnsi="바탕체" w:hint="eastAsia"/>
          <w:sz w:val="24"/>
          <w:szCs w:val="36"/>
        </w:rPr>
        <w:t>삼성생명 컨설턴트/임직원/회사가 지원하는</w:t>
      </w:r>
    </w:p>
    <w:p w:rsidR="00F626F9" w:rsidRPr="001F25B4" w:rsidRDefault="0021144D" w:rsidP="001F25B4">
      <w:pPr>
        <w:spacing w:after="360"/>
        <w:jc w:val="center"/>
        <w:rPr>
          <w:rFonts w:ascii="바탕체" w:eastAsia="바탕체" w:hAnsi="바탕체"/>
          <w:b/>
          <w:sz w:val="44"/>
          <w:szCs w:val="44"/>
        </w:rPr>
      </w:pPr>
      <w:r w:rsidRPr="00CE288A">
        <w:rPr>
          <w:rFonts w:ascii="바탕체" w:eastAsia="바탕체" w:hAnsi="바탕체" w:hint="eastAsia"/>
          <w:b/>
          <w:sz w:val="44"/>
          <w:szCs w:val="44"/>
        </w:rPr>
        <w:t xml:space="preserve"> </w:t>
      </w:r>
      <w:r w:rsidR="00CE288A" w:rsidRPr="00CE288A">
        <w:rPr>
          <w:rFonts w:ascii="바탕체" w:eastAsia="바탕체" w:hAnsi="바탕체" w:hint="eastAsia"/>
          <w:b/>
          <w:sz w:val="44"/>
          <w:szCs w:val="44"/>
        </w:rPr>
        <w:t xml:space="preserve"> </w:t>
      </w:r>
      <w:r w:rsidR="00CE288A" w:rsidRPr="00CE288A">
        <w:rPr>
          <w:noProof/>
          <w:u w:val="single"/>
        </w:rPr>
        <w:drawing>
          <wp:inline distT="0" distB="0" distL="0" distR="0" wp14:anchorId="164A983D" wp14:editId="46BF2AE9">
            <wp:extent cx="451263" cy="368135"/>
            <wp:effectExtent l="0" t="0" r="6350" b="0"/>
            <wp:docPr id="319" name="그림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72" cy="39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88A">
        <w:rPr>
          <w:rFonts w:ascii="바탕체" w:eastAsia="바탕체" w:hAnsi="바탕체" w:hint="eastAsia"/>
          <w:b/>
          <w:sz w:val="44"/>
          <w:szCs w:val="44"/>
          <w:u w:val="single"/>
        </w:rPr>
        <w:t xml:space="preserve"> </w:t>
      </w:r>
      <w:r w:rsidR="00DF5B39" w:rsidRPr="00CE288A">
        <w:rPr>
          <w:rFonts w:ascii="바탕체" w:eastAsia="바탕체" w:hAnsi="바탕체" w:hint="eastAsia"/>
          <w:b/>
          <w:sz w:val="44"/>
          <w:szCs w:val="44"/>
          <w:u w:val="single"/>
        </w:rPr>
        <w:t>환</w:t>
      </w:r>
      <w:r w:rsidR="00DF5B39" w:rsidRPr="007809CF">
        <w:rPr>
          <w:rFonts w:ascii="바탕체" w:eastAsia="바탕체" w:hAnsi="바탕체" w:hint="eastAsia"/>
          <w:b/>
          <w:sz w:val="44"/>
          <w:szCs w:val="44"/>
          <w:u w:val="single"/>
        </w:rPr>
        <w:t>아 의료비 지원사업 신청서</w:t>
      </w:r>
    </w:p>
    <w:p w:rsidR="00DF5B39" w:rsidRPr="00DF5B39" w:rsidRDefault="00DF5B39" w:rsidP="001F25B4">
      <w:pPr>
        <w:pStyle w:val="a6"/>
        <w:numPr>
          <w:ilvl w:val="0"/>
          <w:numId w:val="3"/>
        </w:numPr>
        <w:spacing w:after="120"/>
        <w:ind w:leftChars="0"/>
        <w:jc w:val="left"/>
        <w:rPr>
          <w:rFonts w:ascii="바탕체" w:eastAsia="바탕체" w:hAnsi="바탕체"/>
          <w:b/>
          <w:sz w:val="32"/>
          <w:szCs w:val="32"/>
        </w:rPr>
      </w:pPr>
      <w:r w:rsidRPr="00DF5B39">
        <w:rPr>
          <w:rFonts w:ascii="바탕체" w:eastAsia="바탕체" w:hAnsi="바탕체" w:hint="eastAsia"/>
          <w:b/>
          <w:sz w:val="32"/>
          <w:szCs w:val="32"/>
        </w:rPr>
        <w:t>추천</w:t>
      </w:r>
      <w:r w:rsidR="00CB6339">
        <w:rPr>
          <w:rFonts w:ascii="바탕체" w:eastAsia="바탕체" w:hAnsi="바탕체" w:hint="eastAsia"/>
          <w:b/>
          <w:sz w:val="32"/>
          <w:szCs w:val="32"/>
        </w:rPr>
        <w:t>인</w:t>
      </w:r>
      <w:r w:rsidR="00F149AE">
        <w:rPr>
          <w:rFonts w:ascii="바탕체" w:eastAsia="바탕체" w:hAnsi="바탕체" w:hint="eastAsia"/>
          <w:b/>
          <w:sz w:val="32"/>
          <w:szCs w:val="32"/>
        </w:rPr>
        <w:t>(삼성</w:t>
      </w:r>
      <w:r w:rsidRPr="00DF5B39">
        <w:rPr>
          <w:rFonts w:ascii="바탕체" w:eastAsia="바탕체" w:hAnsi="바탕체" w:hint="eastAsia"/>
          <w:b/>
          <w:sz w:val="32"/>
          <w:szCs w:val="32"/>
        </w:rPr>
        <w:t>생명</w:t>
      </w:r>
      <w:r w:rsidR="0021144D">
        <w:rPr>
          <w:rFonts w:ascii="바탕체" w:eastAsia="바탕체" w:hAnsi="바탕체" w:hint="eastAsia"/>
          <w:b/>
          <w:sz w:val="32"/>
          <w:szCs w:val="32"/>
        </w:rPr>
        <w:t xml:space="preserve"> </w:t>
      </w:r>
      <w:r w:rsidR="00416496">
        <w:rPr>
          <w:rFonts w:ascii="바탕체" w:eastAsia="바탕체" w:hAnsi="바탕체" w:hint="eastAsia"/>
          <w:b/>
          <w:sz w:val="32"/>
          <w:szCs w:val="32"/>
        </w:rPr>
        <w:t>임직원/컨설턴트</w:t>
      </w:r>
      <w:r w:rsidR="00FE689F" w:rsidRPr="00DF5B39">
        <w:rPr>
          <w:rFonts w:ascii="바탕체" w:eastAsia="바탕체" w:hAnsi="바탕체" w:hint="eastAsia"/>
          <w:b/>
          <w:sz w:val="32"/>
          <w:szCs w:val="32"/>
        </w:rPr>
        <w:t>)</w:t>
      </w:r>
      <w:bookmarkStart w:id="0" w:name="_GoBack"/>
      <w:bookmarkEnd w:id="0"/>
    </w:p>
    <w:tbl>
      <w:tblPr>
        <w:tblStyle w:val="a3"/>
        <w:tblW w:w="0" w:type="auto"/>
        <w:tblInd w:w="250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3231"/>
        <w:gridCol w:w="2330"/>
        <w:gridCol w:w="2622"/>
        <w:tblGridChange w:id="1">
          <w:tblGrid>
            <w:gridCol w:w="1981"/>
            <w:gridCol w:w="3231"/>
            <w:gridCol w:w="2330"/>
            <w:gridCol w:w="2622"/>
          </w:tblGrid>
        </w:tblGridChange>
      </w:tblGrid>
      <w:tr w:rsidR="0021144D" w:rsidTr="00416496">
        <w:trPr>
          <w:trHeight w:hRule="exact" w:val="567"/>
        </w:trPr>
        <w:tc>
          <w:tcPr>
            <w:tcW w:w="1981" w:type="dxa"/>
            <w:shd w:val="clear" w:color="auto" w:fill="DDD9C3" w:themeFill="background2" w:themeFillShade="E6"/>
            <w:vAlign w:val="center"/>
          </w:tcPr>
          <w:p w:rsidR="0021144D" w:rsidRPr="00DF5B39" w:rsidRDefault="0021144D" w:rsidP="00483C46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DF5B39">
              <w:rPr>
                <w:rFonts w:ascii="바탕체" w:eastAsia="바탕체" w:hAnsi="바탕체" w:hint="eastAsia"/>
                <w:b/>
                <w:sz w:val="24"/>
                <w:szCs w:val="24"/>
              </w:rPr>
              <w:t>성</w:t>
            </w: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Pr="00DF5B39">
              <w:rPr>
                <w:rFonts w:ascii="바탕체" w:eastAsia="바탕체" w:hAnsi="바탕체" w:hint="eastAsia"/>
                <w:b/>
                <w:sz w:val="24"/>
                <w:szCs w:val="24"/>
              </w:rPr>
              <w:t>명</w:t>
            </w:r>
          </w:p>
        </w:tc>
        <w:tc>
          <w:tcPr>
            <w:tcW w:w="3231" w:type="dxa"/>
          </w:tcPr>
          <w:p w:rsidR="0021144D" w:rsidRDefault="0021144D" w:rsidP="00DF5B39">
            <w:pPr>
              <w:spacing w:after="120"/>
              <w:jc w:val="left"/>
              <w:rPr>
                <w:rFonts w:ascii="바탕체" w:eastAsia="바탕체" w:hAnsi="바탕체"/>
                <w:b/>
                <w:sz w:val="28"/>
                <w:szCs w:val="28"/>
              </w:rPr>
            </w:pPr>
          </w:p>
        </w:tc>
        <w:tc>
          <w:tcPr>
            <w:tcW w:w="2330" w:type="dxa"/>
            <w:shd w:val="clear" w:color="auto" w:fill="DDD9C3" w:themeFill="background2" w:themeFillShade="E6"/>
            <w:vAlign w:val="center"/>
          </w:tcPr>
          <w:p w:rsidR="0021144D" w:rsidRPr="00DF5B39" w:rsidRDefault="00416496" w:rsidP="0021144D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사번</w:t>
            </w:r>
            <w:proofErr w:type="spellEnd"/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/</w:t>
            </w:r>
            <w:r w:rsidR="0021144D">
              <w:rPr>
                <w:rFonts w:ascii="바탕체" w:eastAsia="바탕체" w:hAnsi="바탕체" w:hint="eastAsia"/>
                <w:b/>
                <w:sz w:val="24"/>
                <w:szCs w:val="24"/>
              </w:rPr>
              <w:t>컨설턴트코드</w:t>
            </w:r>
          </w:p>
        </w:tc>
        <w:tc>
          <w:tcPr>
            <w:tcW w:w="2622" w:type="dxa"/>
          </w:tcPr>
          <w:p w:rsidR="0021144D" w:rsidRDefault="0021144D" w:rsidP="00DF5B39">
            <w:pPr>
              <w:spacing w:after="120"/>
              <w:jc w:val="left"/>
              <w:rPr>
                <w:rFonts w:ascii="바탕체" w:eastAsia="바탕체" w:hAnsi="바탕체"/>
                <w:b/>
                <w:sz w:val="28"/>
                <w:szCs w:val="28"/>
              </w:rPr>
            </w:pPr>
          </w:p>
        </w:tc>
      </w:tr>
      <w:tr w:rsidR="00416496" w:rsidTr="00416496">
        <w:tblPrEx>
          <w:tblW w:w="0" w:type="auto"/>
          <w:tblInd w:w="250" w:type="dxa"/>
          <w:tblCellMar>
            <w:left w:w="85" w:type="dxa"/>
            <w:right w:w="85" w:type="dxa"/>
          </w:tblCellMar>
          <w:tblPrExChange w:id="2" w:author="초록우산어린이재단" w:date="2019-06-03T15:41:00Z">
            <w:tblPrEx>
              <w:tblW w:w="0" w:type="auto"/>
              <w:tblInd w:w="250" w:type="dxa"/>
              <w:tblCellMar>
                <w:left w:w="85" w:type="dxa"/>
                <w:right w:w="85" w:type="dxa"/>
              </w:tblCellMar>
            </w:tblPrEx>
          </w:tblPrExChange>
        </w:tblPrEx>
        <w:trPr>
          <w:trHeight w:hRule="exact" w:val="690"/>
          <w:trPrChange w:id="3" w:author="초록우산어린이재단" w:date="2019-06-03T15:41:00Z">
            <w:trPr>
              <w:trHeight w:hRule="exact" w:val="567"/>
            </w:trPr>
          </w:trPrChange>
        </w:trPr>
        <w:tc>
          <w:tcPr>
            <w:tcW w:w="1981" w:type="dxa"/>
            <w:shd w:val="clear" w:color="auto" w:fill="DDD9C3" w:themeFill="background2" w:themeFillShade="E6"/>
            <w:vAlign w:val="center"/>
            <w:tcPrChange w:id="4" w:author="초록우산어린이재단" w:date="2019-06-03T15:41:00Z">
              <w:tcPr>
                <w:tcW w:w="1981" w:type="dxa"/>
                <w:shd w:val="clear" w:color="auto" w:fill="DDD9C3" w:themeFill="background2" w:themeFillShade="E6"/>
                <w:vAlign w:val="center"/>
              </w:tcPr>
            </w:tcPrChange>
          </w:tcPr>
          <w:p w:rsidR="00416496" w:rsidRPr="00DF5B39" w:rsidRDefault="00416496" w:rsidP="00483C46">
            <w:pPr>
              <w:jc w:val="center"/>
              <w:rPr>
                <w:rFonts w:ascii="바탕체" w:eastAsia="바탕체" w:hAnsi="바탕체" w:hint="eastAsia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추천인 구분</w:t>
            </w:r>
          </w:p>
        </w:tc>
        <w:tc>
          <w:tcPr>
            <w:tcW w:w="8183" w:type="dxa"/>
            <w:gridSpan w:val="3"/>
            <w:tcPrChange w:id="5" w:author="초록우산어린이재단" w:date="2019-06-03T15:41:00Z">
              <w:tcPr>
                <w:tcW w:w="8183" w:type="dxa"/>
                <w:gridSpan w:val="3"/>
              </w:tcPr>
            </w:tcPrChange>
          </w:tcPr>
          <w:p w:rsidR="00416496" w:rsidRPr="00416496" w:rsidRDefault="00416496" w:rsidP="00416496">
            <w:pPr>
              <w:spacing w:before="240" w:after="120"/>
              <w:jc w:val="left"/>
              <w:rPr>
                <w:rFonts w:ascii="바탕체" w:eastAsia="바탕체" w:hAnsi="바탕체" w:hint="eastAsia"/>
                <w:b/>
                <w:sz w:val="24"/>
                <w:szCs w:val="24"/>
                <w:rPrChange w:id="6" w:author="초록우산어린이재단" w:date="2019-06-03T15:40:00Z">
                  <w:rPr>
                    <w:rFonts w:ascii="바탕체" w:eastAsia="바탕체" w:hAnsi="바탕체" w:hint="eastAsia"/>
                    <w:b/>
                    <w:sz w:val="24"/>
                    <w:szCs w:val="24"/>
                  </w:rPr>
                </w:rPrChange>
              </w:rPr>
              <w:pPrChange w:id="7" w:author="초록우산어린이재단" w:date="2019-06-03T15:41:00Z">
                <w:pPr>
                  <w:spacing w:after="120"/>
                  <w:jc w:val="left"/>
                </w:pPr>
              </w:pPrChange>
            </w:pPr>
            <w:ins w:id="8" w:author="초록우산어린이재단" w:date="2019-06-03T15:40:00Z">
              <w:r w:rsidRPr="00416496">
                <w:rPr>
                  <w:rFonts w:ascii="바탕체" w:eastAsia="바탕체" w:hAnsi="바탕체" w:hint="eastAsia"/>
                  <w:b/>
                  <w:sz w:val="24"/>
                  <w:szCs w:val="24"/>
                  <w:rPrChange w:id="9" w:author="초록우산어린이재단" w:date="2019-06-03T15:40:00Z">
                    <w:rPr>
                      <w:rFonts w:ascii="바탕체" w:eastAsia="바탕체" w:hAnsi="바탕체" w:hint="eastAsia"/>
                      <w:sz w:val="24"/>
                      <w:szCs w:val="24"/>
                    </w:rPr>
                  </w:rPrChange>
                </w:rPr>
                <w:t xml:space="preserve">□ </w:t>
              </w:r>
              <w:r w:rsidRPr="00416496">
                <w:rPr>
                  <w:rFonts w:ascii="바탕체" w:eastAsia="바탕체" w:hAnsi="바탕체" w:hint="eastAsia"/>
                  <w:b/>
                  <w:sz w:val="24"/>
                  <w:szCs w:val="24"/>
                  <w:rPrChange w:id="10" w:author="초록우산어린이재단" w:date="2019-06-03T15:40:00Z">
                    <w:rPr>
                      <w:rFonts w:ascii="바탕체" w:eastAsia="바탕체" w:hAnsi="바탕체" w:hint="eastAsia"/>
                      <w:sz w:val="24"/>
                      <w:szCs w:val="24"/>
                    </w:rPr>
                  </w:rPrChange>
                </w:rPr>
                <w:t>임직원</w:t>
              </w:r>
              <w:r w:rsidRPr="00416496">
                <w:rPr>
                  <w:rFonts w:ascii="바탕체" w:eastAsia="바탕체" w:hAnsi="바탕체" w:hint="eastAsia"/>
                  <w:b/>
                  <w:sz w:val="24"/>
                  <w:szCs w:val="24"/>
                  <w:rPrChange w:id="11" w:author="초록우산어린이재단" w:date="2019-06-03T15:40:00Z">
                    <w:rPr>
                      <w:rFonts w:ascii="바탕체" w:eastAsia="바탕체" w:hAnsi="바탕체" w:hint="eastAsia"/>
                      <w:sz w:val="24"/>
                      <w:szCs w:val="24"/>
                    </w:rPr>
                  </w:rPrChange>
                </w:rPr>
                <w:t xml:space="preserve">   □ </w:t>
              </w:r>
              <w:r w:rsidRPr="00416496">
                <w:rPr>
                  <w:rFonts w:ascii="바탕체" w:eastAsia="바탕체" w:hAnsi="바탕체" w:hint="eastAsia"/>
                  <w:b/>
                  <w:sz w:val="24"/>
                  <w:szCs w:val="24"/>
                  <w:rPrChange w:id="12" w:author="초록우산어린이재단" w:date="2019-06-03T15:40:00Z">
                    <w:rPr>
                      <w:rFonts w:ascii="바탕체" w:eastAsia="바탕체" w:hAnsi="바탕체" w:hint="eastAsia"/>
                      <w:sz w:val="24"/>
                      <w:szCs w:val="24"/>
                    </w:rPr>
                  </w:rPrChange>
                </w:rPr>
                <w:t>컨설턴트</w:t>
              </w:r>
              <w:r w:rsidRPr="00416496">
                <w:rPr>
                  <w:rFonts w:ascii="바탕체" w:eastAsia="바탕체" w:hAnsi="바탕체" w:hint="eastAsia"/>
                  <w:b/>
                  <w:sz w:val="24"/>
                  <w:szCs w:val="24"/>
                  <w:rPrChange w:id="13" w:author="초록우산어린이재단" w:date="2019-06-03T15:40:00Z">
                    <w:rPr>
                      <w:rFonts w:ascii="바탕체" w:eastAsia="바탕체" w:hAnsi="바탕체" w:hint="eastAsia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del w:id="14" w:author="초록우산어린이재단" w:date="2019-06-03T15:39:00Z">
              <w:r w:rsidRPr="00416496" w:rsidDel="00416496">
                <w:rPr>
                  <w:rFonts w:ascii="바탕체" w:eastAsia="바탕체" w:hAnsi="바탕체" w:hint="eastAsia"/>
                  <w:b/>
                  <w:sz w:val="24"/>
                  <w:szCs w:val="24"/>
                  <w:rPrChange w:id="15" w:author="초록우산어린이재단" w:date="2019-06-03T15:40:00Z">
                    <w:rPr>
                      <w:rFonts w:ascii="바탕체" w:eastAsia="바탕체" w:hAnsi="바탕체" w:hint="eastAsia"/>
                      <w:sz w:val="24"/>
                      <w:szCs w:val="24"/>
                    </w:rPr>
                  </w:rPrChange>
                </w:rPr>
                <w:delText>□삼성생명 임직원</w:delText>
              </w:r>
              <w:r w:rsidRPr="00416496" w:rsidDel="00416496">
                <w:rPr>
                  <w:rFonts w:ascii="바탕체" w:eastAsia="바탕체" w:hAnsi="바탕체" w:hint="eastAsia"/>
                  <w:b/>
                  <w:sz w:val="24"/>
                  <w:szCs w:val="24"/>
                  <w:rPrChange w:id="16" w:author="초록우산어린이재단" w:date="2019-06-03T15:40:00Z">
                    <w:rPr>
                      <w:rFonts w:ascii="바탕체" w:eastAsia="바탕체" w:hAnsi="바탕체" w:hint="eastAsia"/>
                      <w:b/>
                      <w:sz w:val="24"/>
                      <w:szCs w:val="24"/>
                    </w:rPr>
                  </w:rPrChange>
                </w:rPr>
                <w:delText xml:space="preserve"> </w:delText>
              </w:r>
              <w:r w:rsidRPr="00416496" w:rsidDel="00416496">
                <w:rPr>
                  <w:rFonts w:ascii="바탕체" w:eastAsia="바탕체" w:hAnsi="바탕체" w:hint="eastAsia"/>
                  <w:b/>
                  <w:sz w:val="24"/>
                  <w:szCs w:val="24"/>
                  <w:rPrChange w:id="17" w:author="초록우산어린이재단" w:date="2019-06-03T15:40:00Z">
                    <w:rPr>
                      <w:rFonts w:ascii="바탕체" w:eastAsia="바탕체" w:hAnsi="바탕체" w:hint="eastAsia"/>
                      <w:sz w:val="24"/>
                      <w:szCs w:val="24"/>
                    </w:rPr>
                  </w:rPrChange>
                </w:rPr>
                <w:delText>□컨</w:delText>
              </w:r>
              <w:r w:rsidRPr="00416496" w:rsidDel="00416496">
                <w:rPr>
                  <w:rFonts w:ascii="바탕체" w:eastAsia="바탕체" w:hAnsi="바탕체" w:hint="eastAsia"/>
                  <w:b/>
                  <w:sz w:val="24"/>
                  <w:szCs w:val="24"/>
                  <w:rPrChange w:id="18" w:author="초록우산어린이재단" w:date="2019-06-03T15:40:00Z">
                    <w:rPr>
                      <w:rFonts w:ascii="바탕체" w:eastAsia="바탕체" w:hAnsi="바탕체" w:hint="eastAsia"/>
                      <w:b/>
                      <w:sz w:val="24"/>
                      <w:szCs w:val="24"/>
                    </w:rPr>
                  </w:rPrChange>
                </w:rPr>
                <w:delText>설</w:delText>
              </w:r>
              <w:r w:rsidRPr="00416496" w:rsidDel="00416496">
                <w:rPr>
                  <w:rFonts w:ascii="바탕체" w:eastAsia="바탕체" w:hAnsi="바탕체" w:hint="eastAsia"/>
                  <w:b/>
                  <w:sz w:val="24"/>
                  <w:szCs w:val="24"/>
                  <w:rPrChange w:id="19" w:author="초록우산어린이재단" w:date="2019-06-03T15:40:00Z">
                    <w:rPr>
                      <w:rFonts w:ascii="바탕체" w:eastAsia="바탕체" w:hAnsi="바탕체" w:hint="eastAsia"/>
                      <w:b/>
                      <w:sz w:val="24"/>
                      <w:szCs w:val="24"/>
                    </w:rPr>
                  </w:rPrChange>
                </w:rPr>
                <w:delText>턴트</w:delText>
              </w:r>
            </w:del>
          </w:p>
        </w:tc>
      </w:tr>
      <w:tr w:rsidR="00DF5B39" w:rsidTr="00416496">
        <w:trPr>
          <w:trHeight w:hRule="exact" w:val="567"/>
        </w:trPr>
        <w:tc>
          <w:tcPr>
            <w:tcW w:w="1981" w:type="dxa"/>
            <w:shd w:val="clear" w:color="auto" w:fill="DDD9C3" w:themeFill="background2" w:themeFillShade="E6"/>
            <w:vAlign w:val="center"/>
          </w:tcPr>
          <w:p w:rsidR="00DF5B39" w:rsidRPr="00DF5B39" w:rsidRDefault="00DF5B39" w:rsidP="00DF5B39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DF5B39">
              <w:rPr>
                <w:rFonts w:ascii="바탕체" w:eastAsia="바탕체" w:hAnsi="바탕체" w:hint="eastAsia"/>
                <w:b/>
                <w:sz w:val="24"/>
                <w:szCs w:val="24"/>
              </w:rPr>
              <w:t>연락처(핸드폰)</w:t>
            </w:r>
          </w:p>
        </w:tc>
        <w:tc>
          <w:tcPr>
            <w:tcW w:w="3231" w:type="dxa"/>
          </w:tcPr>
          <w:p w:rsidR="00DF5B39" w:rsidRDefault="00DF5B39" w:rsidP="00DF5B39">
            <w:pPr>
              <w:spacing w:after="120"/>
              <w:jc w:val="left"/>
              <w:rPr>
                <w:rFonts w:ascii="바탕체" w:eastAsia="바탕체" w:hAnsi="바탕체"/>
                <w:b/>
                <w:sz w:val="28"/>
                <w:szCs w:val="28"/>
              </w:rPr>
            </w:pPr>
          </w:p>
        </w:tc>
        <w:tc>
          <w:tcPr>
            <w:tcW w:w="2330" w:type="dxa"/>
            <w:shd w:val="clear" w:color="auto" w:fill="DDD9C3" w:themeFill="background2" w:themeFillShade="E6"/>
            <w:vAlign w:val="center"/>
          </w:tcPr>
          <w:p w:rsidR="00DF5B39" w:rsidRPr="00DF5B39" w:rsidRDefault="00DF5B39" w:rsidP="00483C46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proofErr w:type="spellStart"/>
            <w:r w:rsidRPr="00DF5B39">
              <w:rPr>
                <w:rFonts w:ascii="바탕체" w:eastAsia="바탕체" w:hAnsi="바탕체" w:hint="eastAsia"/>
                <w:b/>
                <w:sz w:val="24"/>
                <w:szCs w:val="24"/>
              </w:rPr>
              <w:t>이메일</w:t>
            </w:r>
            <w:proofErr w:type="spellEnd"/>
          </w:p>
        </w:tc>
        <w:tc>
          <w:tcPr>
            <w:tcW w:w="2622" w:type="dxa"/>
          </w:tcPr>
          <w:p w:rsidR="00DF5B39" w:rsidRDefault="00DF5B39" w:rsidP="00DF5B39">
            <w:pPr>
              <w:spacing w:after="120"/>
              <w:jc w:val="left"/>
              <w:rPr>
                <w:rFonts w:ascii="바탕체" w:eastAsia="바탕체" w:hAnsi="바탕체"/>
                <w:b/>
                <w:sz w:val="28"/>
                <w:szCs w:val="28"/>
              </w:rPr>
            </w:pPr>
          </w:p>
        </w:tc>
      </w:tr>
      <w:tr w:rsidR="0021144D" w:rsidTr="00416496">
        <w:trPr>
          <w:trHeight w:hRule="exact" w:val="567"/>
        </w:trPr>
        <w:tc>
          <w:tcPr>
            <w:tcW w:w="1981" w:type="dxa"/>
            <w:shd w:val="clear" w:color="auto" w:fill="DDD9C3" w:themeFill="background2" w:themeFillShade="E6"/>
            <w:vAlign w:val="center"/>
          </w:tcPr>
          <w:p w:rsidR="0021144D" w:rsidRPr="00DF5B39" w:rsidRDefault="0021144D" w:rsidP="00416496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소속</w:t>
            </w:r>
            <w:r w:rsidR="00F54C26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416496">
              <w:rPr>
                <w:rFonts w:ascii="바탕체" w:eastAsia="바탕체" w:hAnsi="바탕체" w:hint="eastAsia"/>
                <w:b/>
                <w:sz w:val="24"/>
                <w:szCs w:val="24"/>
              </w:rPr>
              <w:t>팀/</w:t>
            </w:r>
            <w:proofErr w:type="spellStart"/>
            <w:r w:rsidR="00416496">
              <w:rPr>
                <w:rFonts w:ascii="바탕체" w:eastAsia="바탕체" w:hAnsi="바탕체" w:hint="eastAsia"/>
                <w:b/>
                <w:sz w:val="24"/>
                <w:szCs w:val="24"/>
              </w:rPr>
              <w:t>지역단</w:t>
            </w:r>
            <w:proofErr w:type="spellEnd"/>
          </w:p>
        </w:tc>
        <w:tc>
          <w:tcPr>
            <w:tcW w:w="3231" w:type="dxa"/>
          </w:tcPr>
          <w:p w:rsidR="0021144D" w:rsidRDefault="0021144D" w:rsidP="00DF5B39">
            <w:pPr>
              <w:spacing w:after="120"/>
              <w:jc w:val="left"/>
              <w:rPr>
                <w:rFonts w:ascii="바탕체" w:eastAsia="바탕체" w:hAnsi="바탕체"/>
                <w:b/>
                <w:sz w:val="28"/>
                <w:szCs w:val="28"/>
              </w:rPr>
            </w:pPr>
          </w:p>
        </w:tc>
        <w:tc>
          <w:tcPr>
            <w:tcW w:w="2330" w:type="dxa"/>
            <w:shd w:val="clear" w:color="auto" w:fill="DDD9C3" w:themeFill="background2" w:themeFillShade="E6"/>
            <w:vAlign w:val="center"/>
          </w:tcPr>
          <w:p w:rsidR="0021144D" w:rsidRPr="00DF5B39" w:rsidRDefault="0021144D" w:rsidP="00416496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소속</w:t>
            </w:r>
            <w:r w:rsidR="00F54C26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416496">
              <w:rPr>
                <w:rFonts w:ascii="바탕체" w:eastAsia="바탕체" w:hAnsi="바탕체" w:hint="eastAsia"/>
                <w:b/>
                <w:sz w:val="24"/>
                <w:szCs w:val="24"/>
              </w:rPr>
              <w:t>부서/지점</w:t>
            </w:r>
          </w:p>
        </w:tc>
        <w:tc>
          <w:tcPr>
            <w:tcW w:w="2622" w:type="dxa"/>
          </w:tcPr>
          <w:p w:rsidR="0021144D" w:rsidRDefault="0021144D" w:rsidP="00DF5B39">
            <w:pPr>
              <w:spacing w:after="120"/>
              <w:jc w:val="left"/>
              <w:rPr>
                <w:rFonts w:ascii="바탕체" w:eastAsia="바탕체" w:hAnsi="바탕체"/>
                <w:b/>
                <w:sz w:val="28"/>
                <w:szCs w:val="28"/>
              </w:rPr>
            </w:pPr>
          </w:p>
        </w:tc>
      </w:tr>
      <w:tr w:rsidR="00441E68" w:rsidTr="00416496">
        <w:tblPrEx>
          <w:tblW w:w="0" w:type="auto"/>
          <w:tblInd w:w="250" w:type="dxa"/>
          <w:tblCellMar>
            <w:left w:w="85" w:type="dxa"/>
            <w:right w:w="85" w:type="dxa"/>
          </w:tblCellMar>
          <w:tblPrExChange w:id="20" w:author="초록우산어린이재단" w:date="2019-06-03T15:41:00Z">
            <w:tblPrEx>
              <w:tblW w:w="0" w:type="auto"/>
              <w:tblInd w:w="250" w:type="dxa"/>
              <w:tblCellMar>
                <w:left w:w="85" w:type="dxa"/>
                <w:right w:w="85" w:type="dxa"/>
              </w:tblCellMar>
            </w:tblPrEx>
          </w:tblPrExChange>
        </w:tblPrEx>
        <w:trPr>
          <w:trHeight w:val="710"/>
          <w:trPrChange w:id="21" w:author="초록우산어린이재단" w:date="2019-06-03T15:41:00Z">
            <w:trPr>
              <w:trHeight w:val="956"/>
            </w:trPr>
          </w:trPrChange>
        </w:trPr>
        <w:tc>
          <w:tcPr>
            <w:tcW w:w="1981" w:type="dxa"/>
            <w:shd w:val="clear" w:color="auto" w:fill="DDD9C3" w:themeFill="background2" w:themeFillShade="E6"/>
            <w:vAlign w:val="center"/>
            <w:tcPrChange w:id="22" w:author="초록우산어린이재단" w:date="2019-06-03T15:41:00Z">
              <w:tcPr>
                <w:tcW w:w="1981" w:type="dxa"/>
                <w:shd w:val="clear" w:color="auto" w:fill="DDD9C3" w:themeFill="background2" w:themeFillShade="E6"/>
                <w:vAlign w:val="center"/>
              </w:tcPr>
            </w:tcPrChange>
          </w:tcPr>
          <w:p w:rsidR="00CB6339" w:rsidRDefault="00441E68" w:rsidP="0034323D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추천</w:t>
            </w:r>
            <w:r w:rsidR="00CB6339">
              <w:rPr>
                <w:rFonts w:ascii="바탕체" w:eastAsia="바탕체" w:hAnsi="바탕체" w:hint="eastAsia"/>
                <w:b/>
                <w:sz w:val="24"/>
                <w:szCs w:val="24"/>
              </w:rPr>
              <w:t>인 소견</w:t>
            </w:r>
          </w:p>
          <w:p w:rsidR="00441E68" w:rsidRPr="00DF5B39" w:rsidRDefault="00CB6339" w:rsidP="00CB6339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(지원 필요성)</w:t>
            </w:r>
          </w:p>
        </w:tc>
        <w:tc>
          <w:tcPr>
            <w:tcW w:w="8183" w:type="dxa"/>
            <w:gridSpan w:val="3"/>
            <w:tcPrChange w:id="23" w:author="초록우산어린이재단" w:date="2019-06-03T15:41:00Z">
              <w:tcPr>
                <w:tcW w:w="8183" w:type="dxa"/>
                <w:gridSpan w:val="3"/>
              </w:tcPr>
            </w:tcPrChange>
          </w:tcPr>
          <w:p w:rsidR="0034323D" w:rsidRDefault="00441E68" w:rsidP="00B0627C">
            <w:pPr>
              <w:spacing w:line="288" w:lineRule="auto"/>
              <w:rPr>
                <w:rFonts w:ascii="바탕체" w:eastAsia="바탕체" w:hAnsi="바탕체"/>
                <w:color w:val="808080" w:themeColor="background1" w:themeShade="80"/>
                <w:szCs w:val="24"/>
              </w:rPr>
            </w:pPr>
            <w:r w:rsidRPr="00B0627C">
              <w:rPr>
                <w:rFonts w:ascii="바탕체" w:eastAsia="바탕체" w:hAnsi="바탕체" w:hint="eastAsia"/>
                <w:color w:val="808080" w:themeColor="background1" w:themeShade="80"/>
                <w:szCs w:val="24"/>
              </w:rPr>
              <w:t xml:space="preserve">* </w:t>
            </w:r>
            <w:proofErr w:type="spellStart"/>
            <w:r w:rsidRPr="00B0627C">
              <w:rPr>
                <w:rFonts w:ascii="바탕체" w:eastAsia="바탕체" w:hAnsi="바탕체" w:hint="eastAsia"/>
                <w:color w:val="808080" w:themeColor="background1" w:themeShade="80"/>
                <w:szCs w:val="24"/>
              </w:rPr>
              <w:t>환아</w:t>
            </w:r>
            <w:r w:rsidR="0008449F">
              <w:rPr>
                <w:rFonts w:ascii="바탕체" w:eastAsia="바탕체" w:hAnsi="바탕체" w:hint="eastAsia"/>
                <w:color w:val="808080" w:themeColor="background1" w:themeShade="80"/>
                <w:szCs w:val="24"/>
              </w:rPr>
              <w:t>와의</w:t>
            </w:r>
            <w:proofErr w:type="spellEnd"/>
            <w:r w:rsidR="0008449F">
              <w:rPr>
                <w:rFonts w:ascii="바탕체" w:eastAsia="바탕체" w:hAnsi="바탕체" w:hint="eastAsia"/>
                <w:color w:val="808080" w:themeColor="background1" w:themeShade="80"/>
                <w:szCs w:val="24"/>
              </w:rPr>
              <w:t xml:space="preserve"> 관계/</w:t>
            </w:r>
            <w:r w:rsidRPr="00B0627C">
              <w:rPr>
                <w:rFonts w:ascii="바탕체" w:eastAsia="바탕체" w:hAnsi="바탕체" w:hint="eastAsia"/>
                <w:color w:val="808080" w:themeColor="background1" w:themeShade="80"/>
                <w:szCs w:val="24"/>
              </w:rPr>
              <w:t xml:space="preserve"> 질병/</w:t>
            </w:r>
            <w:r w:rsidR="0034323D" w:rsidRPr="00B0627C">
              <w:rPr>
                <w:rFonts w:ascii="바탕체" w:eastAsia="바탕체" w:hAnsi="바탕체" w:hint="eastAsia"/>
                <w:color w:val="808080" w:themeColor="background1" w:themeShade="80"/>
                <w:szCs w:val="24"/>
              </w:rPr>
              <w:t xml:space="preserve">가정 </w:t>
            </w:r>
            <w:r w:rsidRPr="00B0627C">
              <w:rPr>
                <w:rFonts w:ascii="바탕체" w:eastAsia="바탕체" w:hAnsi="바탕체" w:hint="eastAsia"/>
                <w:color w:val="808080" w:themeColor="background1" w:themeShade="80"/>
                <w:szCs w:val="24"/>
              </w:rPr>
              <w:t>경제</w:t>
            </w:r>
            <w:r w:rsidR="0034323D" w:rsidRPr="00B0627C">
              <w:rPr>
                <w:rFonts w:ascii="바탕체" w:eastAsia="바탕체" w:hAnsi="바탕체" w:hint="eastAsia"/>
                <w:color w:val="808080" w:themeColor="background1" w:themeShade="80"/>
                <w:szCs w:val="24"/>
              </w:rPr>
              <w:t xml:space="preserve"> 등에 대한 종합적 상황</w:t>
            </w:r>
            <w:r w:rsidR="00B0627C">
              <w:rPr>
                <w:rFonts w:ascii="바탕체" w:eastAsia="바탕체" w:hAnsi="바탕체" w:hint="eastAsia"/>
                <w:color w:val="808080" w:themeColor="background1" w:themeShade="80"/>
                <w:szCs w:val="24"/>
              </w:rPr>
              <w:t>, 지원 필요내용 等</w:t>
            </w:r>
            <w:r w:rsidR="0034323D" w:rsidRPr="00B0627C">
              <w:rPr>
                <w:rFonts w:ascii="바탕체" w:eastAsia="바탕체" w:hAnsi="바탕체" w:hint="eastAsia"/>
                <w:color w:val="808080" w:themeColor="background1" w:themeShade="80"/>
                <w:szCs w:val="24"/>
              </w:rPr>
              <w:t xml:space="preserve"> 기재</w:t>
            </w:r>
          </w:p>
          <w:p w:rsidR="0021144D" w:rsidRDefault="0021144D" w:rsidP="00B0627C">
            <w:pPr>
              <w:spacing w:line="288" w:lineRule="auto"/>
              <w:rPr>
                <w:rFonts w:ascii="바탕체" w:eastAsia="바탕체" w:hAnsi="바탕체"/>
                <w:b/>
                <w:sz w:val="28"/>
                <w:szCs w:val="28"/>
              </w:rPr>
            </w:pPr>
          </w:p>
        </w:tc>
      </w:tr>
    </w:tbl>
    <w:p w:rsidR="00DF5B39" w:rsidRPr="003B5D86" w:rsidRDefault="00DF5B39" w:rsidP="00DF5B39">
      <w:pPr>
        <w:spacing w:after="120"/>
        <w:jc w:val="left"/>
        <w:rPr>
          <w:rFonts w:ascii="바탕체" w:eastAsia="바탕체" w:hAnsi="바탕체"/>
          <w:b/>
          <w:sz w:val="4"/>
          <w:szCs w:val="28"/>
        </w:rPr>
      </w:pPr>
    </w:p>
    <w:p w:rsidR="00DF5B39" w:rsidRDefault="00DF5B39" w:rsidP="001F25B4">
      <w:pPr>
        <w:pStyle w:val="a6"/>
        <w:numPr>
          <w:ilvl w:val="0"/>
          <w:numId w:val="3"/>
        </w:numPr>
        <w:spacing w:after="120"/>
        <w:ind w:leftChars="0"/>
        <w:jc w:val="left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 w:hint="eastAsia"/>
          <w:b/>
          <w:sz w:val="32"/>
          <w:szCs w:val="32"/>
        </w:rPr>
        <w:t>지원대상자</w:t>
      </w:r>
      <w:r w:rsidRPr="00DF5B39">
        <w:rPr>
          <w:rFonts w:ascii="바탕체" w:eastAsia="바탕체" w:hAnsi="바탕체" w:hint="eastAsia"/>
          <w:b/>
          <w:sz w:val="32"/>
          <w:szCs w:val="32"/>
        </w:rPr>
        <w:t>(</w:t>
      </w:r>
      <w:r>
        <w:rPr>
          <w:rFonts w:ascii="바탕체" w:eastAsia="바탕체" w:hAnsi="바탕체" w:hint="eastAsia"/>
          <w:b/>
          <w:sz w:val="32"/>
          <w:szCs w:val="32"/>
        </w:rPr>
        <w:t>환아</w:t>
      </w:r>
      <w:r w:rsidRPr="00DF5B39">
        <w:rPr>
          <w:rFonts w:ascii="바탕체" w:eastAsia="바탕체" w:hAnsi="바탕체" w:hint="eastAsia"/>
          <w:b/>
          <w:sz w:val="32"/>
          <w:szCs w:val="32"/>
        </w:rPr>
        <w:t>)</w:t>
      </w:r>
      <w:r>
        <w:rPr>
          <w:rFonts w:ascii="바탕체" w:eastAsia="바탕체" w:hAnsi="바탕체" w:hint="eastAsia"/>
          <w:b/>
          <w:sz w:val="32"/>
          <w:szCs w:val="32"/>
        </w:rPr>
        <w:t xml:space="preserve"> 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1384"/>
        <w:gridCol w:w="2126"/>
        <w:gridCol w:w="709"/>
        <w:gridCol w:w="992"/>
        <w:gridCol w:w="992"/>
        <w:gridCol w:w="1305"/>
        <w:gridCol w:w="2664"/>
        <w:tblGridChange w:id="24">
          <w:tblGrid>
            <w:gridCol w:w="1384"/>
            <w:gridCol w:w="2126"/>
            <w:gridCol w:w="709"/>
            <w:gridCol w:w="992"/>
            <w:gridCol w:w="992"/>
            <w:gridCol w:w="1305"/>
            <w:gridCol w:w="2664"/>
          </w:tblGrid>
        </w:tblGridChange>
      </w:tblGrid>
      <w:tr w:rsidR="004B3B89" w:rsidTr="00416496">
        <w:trPr>
          <w:trHeight w:hRule="exact" w:val="567"/>
        </w:trPr>
        <w:tc>
          <w:tcPr>
            <w:tcW w:w="1384" w:type="dxa"/>
            <w:shd w:val="clear" w:color="auto" w:fill="DDD9C3" w:themeFill="background2" w:themeFillShade="E6"/>
            <w:vAlign w:val="center"/>
          </w:tcPr>
          <w:p w:rsidR="00DF5B39" w:rsidRPr="00DF5B39" w:rsidRDefault="00DF5B39" w:rsidP="00DF5B39">
            <w:pPr>
              <w:pStyle w:val="a6"/>
              <w:ind w:leftChars="0" w:left="0"/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DF5B39">
              <w:rPr>
                <w:rFonts w:ascii="바탕체" w:eastAsia="바탕체" w:hAnsi="바탕체" w:hint="eastAsia"/>
                <w:b/>
                <w:sz w:val="24"/>
                <w:szCs w:val="24"/>
              </w:rPr>
              <w:t>이</w:t>
            </w: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DF5B39">
              <w:rPr>
                <w:rFonts w:ascii="바탕체" w:eastAsia="바탕체" w:hAnsi="바탕체" w:hint="eastAsia"/>
                <w:b/>
                <w:sz w:val="24"/>
                <w:szCs w:val="24"/>
              </w:rPr>
              <w:t>름</w:t>
            </w:r>
            <w:proofErr w:type="spellEnd"/>
          </w:p>
        </w:tc>
        <w:tc>
          <w:tcPr>
            <w:tcW w:w="2126" w:type="dxa"/>
            <w:vAlign w:val="center"/>
          </w:tcPr>
          <w:p w:rsidR="00DF5B39" w:rsidRPr="00DF5B39" w:rsidRDefault="00DF5B39" w:rsidP="00DF5B39">
            <w:pPr>
              <w:pStyle w:val="a6"/>
              <w:ind w:leftChars="0" w:left="0"/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DF5B39" w:rsidRPr="00DF5B39" w:rsidRDefault="00DF5B39" w:rsidP="00DF5B39">
            <w:pPr>
              <w:pStyle w:val="a6"/>
              <w:ind w:leftChars="0" w:left="0"/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DF5B39">
              <w:rPr>
                <w:rFonts w:ascii="바탕체" w:eastAsia="바탕체" w:hAnsi="바탕체" w:hint="eastAsia"/>
                <w:b/>
                <w:sz w:val="24"/>
                <w:szCs w:val="24"/>
              </w:rPr>
              <w:t>성별</w:t>
            </w:r>
          </w:p>
        </w:tc>
        <w:tc>
          <w:tcPr>
            <w:tcW w:w="992" w:type="dxa"/>
            <w:vAlign w:val="center"/>
          </w:tcPr>
          <w:p w:rsidR="00DF5B39" w:rsidRPr="00DF5B39" w:rsidRDefault="00F4046A" w:rsidP="00DF5B39">
            <w:pPr>
              <w:pStyle w:val="a6"/>
              <w:ind w:leftChars="0" w:left="0"/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남/여</w:t>
            </w:r>
          </w:p>
        </w:tc>
        <w:tc>
          <w:tcPr>
            <w:tcW w:w="2297" w:type="dxa"/>
            <w:gridSpan w:val="2"/>
            <w:shd w:val="clear" w:color="auto" w:fill="DDD9C3" w:themeFill="background2" w:themeFillShade="E6"/>
            <w:vAlign w:val="center"/>
          </w:tcPr>
          <w:p w:rsidR="00DF5B39" w:rsidRPr="008A0644" w:rsidRDefault="00DF5B39" w:rsidP="003B5D86">
            <w:pPr>
              <w:pStyle w:val="a6"/>
              <w:ind w:leftChars="0" w:left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8A0644">
              <w:rPr>
                <w:rFonts w:ascii="바탕체" w:eastAsia="바탕체" w:hAnsi="바탕체" w:hint="eastAsia"/>
                <w:b/>
                <w:sz w:val="22"/>
              </w:rPr>
              <w:t>생년월일</w:t>
            </w:r>
          </w:p>
        </w:tc>
        <w:tc>
          <w:tcPr>
            <w:tcW w:w="2664" w:type="dxa"/>
            <w:vAlign w:val="center"/>
          </w:tcPr>
          <w:p w:rsidR="00DF5B39" w:rsidRPr="00DF5B39" w:rsidRDefault="00DF5B39" w:rsidP="007F1E67">
            <w:pPr>
              <w:pStyle w:val="a6"/>
              <w:ind w:leftChars="0" w:left="0"/>
              <w:jc w:val="right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DF5B39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(만 </w:t>
            </w:r>
            <w:r w:rsidR="007F1E67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  </w:t>
            </w:r>
            <w:r w:rsidRPr="00DF5B39">
              <w:rPr>
                <w:rFonts w:ascii="바탕체" w:eastAsia="바탕체" w:hAnsi="바탕체" w:hint="eastAsia"/>
                <w:b/>
                <w:sz w:val="24"/>
                <w:szCs w:val="24"/>
              </w:rPr>
              <w:t>세)</w:t>
            </w:r>
          </w:p>
        </w:tc>
      </w:tr>
      <w:tr w:rsidR="003865A1" w:rsidTr="00416496">
        <w:trPr>
          <w:trHeight w:hRule="exact" w:val="567"/>
        </w:trPr>
        <w:tc>
          <w:tcPr>
            <w:tcW w:w="1384" w:type="dxa"/>
            <w:vMerge w:val="restart"/>
            <w:shd w:val="clear" w:color="auto" w:fill="DDD9C3" w:themeFill="background2" w:themeFillShade="E6"/>
            <w:vAlign w:val="center"/>
          </w:tcPr>
          <w:p w:rsidR="003865A1" w:rsidRPr="00DF5B39" w:rsidRDefault="003865A1" w:rsidP="0021144D">
            <w:pPr>
              <w:pStyle w:val="a6"/>
              <w:ind w:leftChars="0" w:left="0"/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DF5B39">
              <w:rPr>
                <w:rFonts w:ascii="바탕체" w:eastAsia="바탕체" w:hAnsi="바탕체" w:hint="eastAsia"/>
                <w:b/>
                <w:sz w:val="24"/>
                <w:szCs w:val="24"/>
              </w:rPr>
              <w:t>주</w:t>
            </w: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Pr="00DF5B39">
              <w:rPr>
                <w:rFonts w:ascii="바탕체" w:eastAsia="바탕체" w:hAnsi="바탕체" w:hint="eastAsia"/>
                <w:b/>
                <w:sz w:val="24"/>
                <w:szCs w:val="24"/>
              </w:rPr>
              <w:t>소</w:t>
            </w:r>
          </w:p>
        </w:tc>
        <w:tc>
          <w:tcPr>
            <w:tcW w:w="3827" w:type="dxa"/>
            <w:gridSpan w:val="3"/>
            <w:vMerge w:val="restart"/>
            <w:vAlign w:val="center"/>
          </w:tcPr>
          <w:p w:rsidR="003865A1" w:rsidRPr="00DF5B39" w:rsidRDefault="003865A1" w:rsidP="0021144D">
            <w:pPr>
              <w:pStyle w:val="a6"/>
              <w:ind w:leftChars="0" w:left="0"/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shd w:val="clear" w:color="auto" w:fill="DDD9C3" w:themeFill="background2" w:themeFillShade="E6"/>
            <w:vAlign w:val="center"/>
          </w:tcPr>
          <w:p w:rsidR="003865A1" w:rsidRPr="008A0644" w:rsidRDefault="003865A1" w:rsidP="00514D68">
            <w:pPr>
              <w:pStyle w:val="a6"/>
              <w:ind w:leftChars="0" w:left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8A0644">
              <w:rPr>
                <w:rFonts w:ascii="바탕체" w:eastAsia="바탕체" w:hAnsi="바탕체" w:hint="eastAsia"/>
                <w:b/>
                <w:sz w:val="22"/>
              </w:rPr>
              <w:t xml:space="preserve">보호자 </w:t>
            </w:r>
          </w:p>
        </w:tc>
        <w:tc>
          <w:tcPr>
            <w:tcW w:w="1305" w:type="dxa"/>
            <w:shd w:val="clear" w:color="auto" w:fill="DDD9C3" w:themeFill="background2" w:themeFillShade="E6"/>
            <w:vAlign w:val="center"/>
          </w:tcPr>
          <w:p w:rsidR="003865A1" w:rsidRPr="008A0644" w:rsidRDefault="003865A1" w:rsidP="00514D68">
            <w:pPr>
              <w:pStyle w:val="a6"/>
              <w:ind w:leftChars="0" w:left="0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b/>
                <w:sz w:val="22"/>
              </w:rPr>
              <w:t>이</w:t>
            </w:r>
            <w:r w:rsidR="00D43D77">
              <w:rPr>
                <w:rFonts w:ascii="바탕체" w:eastAsia="바탕체" w:hAnsi="바탕체" w:hint="eastAsia"/>
                <w:b/>
                <w:sz w:val="22"/>
              </w:rPr>
              <w:t xml:space="preserve">  </w:t>
            </w:r>
            <w:proofErr w:type="spellStart"/>
            <w:r>
              <w:rPr>
                <w:rFonts w:ascii="바탕체" w:eastAsia="바탕체" w:hAnsi="바탕체" w:hint="eastAsia"/>
                <w:b/>
                <w:sz w:val="22"/>
              </w:rPr>
              <w:t>름</w:t>
            </w:r>
            <w:proofErr w:type="spellEnd"/>
            <w:proofErr w:type="gramEnd"/>
          </w:p>
        </w:tc>
        <w:tc>
          <w:tcPr>
            <w:tcW w:w="2664" w:type="dxa"/>
            <w:vAlign w:val="center"/>
          </w:tcPr>
          <w:p w:rsidR="003865A1" w:rsidRPr="00DF5B39" w:rsidRDefault="003865A1" w:rsidP="0021144D">
            <w:pPr>
              <w:pStyle w:val="a6"/>
              <w:ind w:leftChars="0" w:left="0"/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</w:p>
        </w:tc>
      </w:tr>
      <w:tr w:rsidR="003865A1" w:rsidTr="00416496">
        <w:trPr>
          <w:trHeight w:hRule="exact" w:val="567"/>
        </w:trPr>
        <w:tc>
          <w:tcPr>
            <w:tcW w:w="1384" w:type="dxa"/>
            <w:vMerge/>
            <w:shd w:val="clear" w:color="auto" w:fill="DDD9C3" w:themeFill="background2" w:themeFillShade="E6"/>
            <w:vAlign w:val="center"/>
          </w:tcPr>
          <w:p w:rsidR="003865A1" w:rsidRPr="00DF5B39" w:rsidRDefault="003865A1" w:rsidP="0021144D">
            <w:pPr>
              <w:pStyle w:val="a6"/>
              <w:ind w:leftChars="0" w:left="0"/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</w:p>
        </w:tc>
        <w:tc>
          <w:tcPr>
            <w:tcW w:w="3827" w:type="dxa"/>
            <w:gridSpan w:val="3"/>
            <w:vMerge/>
            <w:vAlign w:val="center"/>
          </w:tcPr>
          <w:p w:rsidR="003865A1" w:rsidRPr="00DF5B39" w:rsidRDefault="003865A1" w:rsidP="0021144D">
            <w:pPr>
              <w:pStyle w:val="a6"/>
              <w:ind w:leftChars="0" w:left="0"/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DDD9C3" w:themeFill="background2" w:themeFillShade="E6"/>
            <w:vAlign w:val="center"/>
          </w:tcPr>
          <w:p w:rsidR="003865A1" w:rsidRPr="008A0644" w:rsidRDefault="003865A1" w:rsidP="0021144D">
            <w:pPr>
              <w:pStyle w:val="a6"/>
              <w:ind w:leftChars="0" w:left="0"/>
              <w:jc w:val="center"/>
              <w:rPr>
                <w:rFonts w:ascii="바탕체" w:eastAsia="바탕체" w:hAnsi="바탕체"/>
                <w:b/>
                <w:sz w:val="22"/>
              </w:rPr>
            </w:pPr>
          </w:p>
        </w:tc>
        <w:tc>
          <w:tcPr>
            <w:tcW w:w="1305" w:type="dxa"/>
            <w:shd w:val="clear" w:color="auto" w:fill="DDD9C3" w:themeFill="background2" w:themeFillShade="E6"/>
            <w:vAlign w:val="center"/>
          </w:tcPr>
          <w:p w:rsidR="003865A1" w:rsidRPr="008A0644" w:rsidRDefault="003865A1" w:rsidP="0021144D">
            <w:pPr>
              <w:pStyle w:val="a6"/>
              <w:ind w:leftChars="0" w:left="0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연락처</w:t>
            </w:r>
          </w:p>
        </w:tc>
        <w:tc>
          <w:tcPr>
            <w:tcW w:w="2664" w:type="dxa"/>
            <w:vAlign w:val="center"/>
          </w:tcPr>
          <w:p w:rsidR="003865A1" w:rsidRPr="00DF5B39" w:rsidRDefault="003865A1" w:rsidP="0021144D">
            <w:pPr>
              <w:pStyle w:val="a6"/>
              <w:ind w:leftChars="0" w:left="0"/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</w:p>
        </w:tc>
      </w:tr>
      <w:tr w:rsidR="003B5D86" w:rsidTr="001F25B4">
        <w:trPr>
          <w:trHeight w:val="1197"/>
        </w:trPr>
        <w:tc>
          <w:tcPr>
            <w:tcW w:w="1384" w:type="dxa"/>
            <w:shd w:val="clear" w:color="auto" w:fill="DDD9C3" w:themeFill="background2" w:themeFillShade="E6"/>
            <w:vAlign w:val="center"/>
          </w:tcPr>
          <w:p w:rsidR="003B5D86" w:rsidRPr="00DF5B39" w:rsidRDefault="003B5D86" w:rsidP="00DF5B39">
            <w:pPr>
              <w:pStyle w:val="a6"/>
              <w:ind w:leftChars="0" w:left="0"/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DF5B39">
              <w:rPr>
                <w:rFonts w:ascii="바탕체" w:eastAsia="바탕체" w:hAnsi="바탕체" w:hint="eastAsia"/>
                <w:b/>
                <w:sz w:val="24"/>
                <w:szCs w:val="24"/>
              </w:rPr>
              <w:t>진단명</w:t>
            </w:r>
          </w:p>
        </w:tc>
        <w:tc>
          <w:tcPr>
            <w:tcW w:w="8788" w:type="dxa"/>
            <w:gridSpan w:val="6"/>
            <w:vAlign w:val="center"/>
          </w:tcPr>
          <w:p w:rsidR="003B5D86" w:rsidRPr="003B5D86" w:rsidRDefault="003B5D86" w:rsidP="003B5D86">
            <w:pPr>
              <w:spacing w:line="288" w:lineRule="auto"/>
              <w:rPr>
                <w:rFonts w:ascii="바탕체" w:eastAsia="바탕체" w:hAnsi="바탕체"/>
                <w:szCs w:val="24"/>
              </w:rPr>
            </w:pPr>
            <w:r w:rsidRPr="003B5D86">
              <w:rPr>
                <w:rFonts w:ascii="바탕체" w:eastAsia="바탕체" w:hAnsi="바탕체" w:hint="eastAsia"/>
                <w:color w:val="808080" w:themeColor="background1" w:themeShade="80"/>
                <w:szCs w:val="24"/>
              </w:rPr>
              <w:t xml:space="preserve">* 현재질병, 진단명 기재(복수의 진단명 기재 가능) </w:t>
            </w:r>
          </w:p>
          <w:p w:rsidR="003B5D86" w:rsidRDefault="003B5D86" w:rsidP="003B5D86">
            <w:pPr>
              <w:pStyle w:val="a6"/>
              <w:spacing w:line="312" w:lineRule="auto"/>
              <w:ind w:leftChars="0" w:left="0"/>
              <w:jc w:val="left"/>
              <w:rPr>
                <w:rFonts w:ascii="바탕체" w:eastAsia="바탕체" w:hAnsi="바탕체"/>
                <w:sz w:val="24"/>
                <w:szCs w:val="24"/>
              </w:rPr>
            </w:pPr>
          </w:p>
          <w:p w:rsidR="003B5D86" w:rsidRPr="003B5D86" w:rsidRDefault="003B5D86" w:rsidP="003B5D86">
            <w:pPr>
              <w:spacing w:line="312" w:lineRule="auto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3B5D86">
              <w:rPr>
                <w:rFonts w:ascii="바탕체" w:eastAsia="바탕체" w:hAnsi="바탕체"/>
                <w:sz w:val="18"/>
                <w:szCs w:val="24"/>
              </w:rPr>
              <w:t>*</w:t>
            </w:r>
            <w:r w:rsidRPr="003B5D86">
              <w:rPr>
                <w:rFonts w:ascii="바탕체" w:eastAsia="바탕체" w:hAnsi="바탕체" w:hint="eastAsia"/>
                <w:sz w:val="18"/>
                <w:szCs w:val="24"/>
              </w:rPr>
              <w:t>4대 중증질환(암, 심장, 뇌혈관, 희귀난치성질환)</w:t>
            </w:r>
            <w:r w:rsidRPr="003B5D86">
              <w:rPr>
                <w:rFonts w:ascii="바탕체" w:eastAsia="바탕체" w:hAnsi="바탕체"/>
                <w:sz w:val="18"/>
                <w:szCs w:val="24"/>
              </w:rPr>
              <w:t xml:space="preserve">, </w:t>
            </w:r>
            <w:r w:rsidRPr="003B5D86">
              <w:rPr>
                <w:rFonts w:ascii="바탕체" w:eastAsia="바탕체" w:hAnsi="바탕체" w:hint="eastAsia"/>
                <w:sz w:val="18"/>
                <w:szCs w:val="24"/>
              </w:rPr>
              <w:t>화상, 기타</w:t>
            </w:r>
          </w:p>
        </w:tc>
      </w:tr>
      <w:tr w:rsidR="00F4046A" w:rsidTr="005A2A26">
        <w:trPr>
          <w:trHeight w:val="966"/>
        </w:trPr>
        <w:tc>
          <w:tcPr>
            <w:tcW w:w="1384" w:type="dxa"/>
            <w:shd w:val="clear" w:color="auto" w:fill="DDD9C3" w:themeFill="background2" w:themeFillShade="E6"/>
            <w:vAlign w:val="center"/>
          </w:tcPr>
          <w:p w:rsidR="00302628" w:rsidRDefault="00302628" w:rsidP="00DF5B39">
            <w:pPr>
              <w:pStyle w:val="a6"/>
              <w:ind w:leftChars="0" w:left="0"/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지원</w:t>
            </w:r>
          </w:p>
          <w:p w:rsidR="00F4046A" w:rsidRPr="00DF5B39" w:rsidRDefault="00302628" w:rsidP="00302628">
            <w:pPr>
              <w:pStyle w:val="a6"/>
              <w:ind w:leftChars="0" w:left="0"/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신청</w:t>
            </w:r>
            <w:r w:rsidR="00F4046A">
              <w:rPr>
                <w:rFonts w:ascii="바탕체" w:eastAsia="바탕체" w:hAnsi="바탕체" w:hint="eastAsia"/>
                <w:b/>
                <w:sz w:val="24"/>
                <w:szCs w:val="24"/>
              </w:rPr>
              <w:t>금액</w:t>
            </w:r>
          </w:p>
        </w:tc>
        <w:tc>
          <w:tcPr>
            <w:tcW w:w="2126" w:type="dxa"/>
            <w:vAlign w:val="center"/>
          </w:tcPr>
          <w:p w:rsidR="00F4046A" w:rsidRPr="00DF5B39" w:rsidRDefault="003B5D86" w:rsidP="00DF5B39">
            <w:pPr>
              <w:pStyle w:val="a6"/>
              <w:ind w:leftChars="0" w:left="0"/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/>
                <w:b/>
                <w:sz w:val="24"/>
                <w:szCs w:val="24"/>
              </w:rPr>
              <w:t xml:space="preserve">     </w:t>
            </w:r>
            <w:r w:rsidR="00F4046A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       원</w:t>
            </w:r>
          </w:p>
        </w:tc>
        <w:tc>
          <w:tcPr>
            <w:tcW w:w="6662" w:type="dxa"/>
            <w:gridSpan w:val="5"/>
            <w:shd w:val="clear" w:color="auto" w:fill="auto"/>
            <w:vAlign w:val="center"/>
          </w:tcPr>
          <w:p w:rsidR="00F4046A" w:rsidRPr="004B3B89" w:rsidRDefault="00F4046A" w:rsidP="004B3B89">
            <w:pPr>
              <w:pStyle w:val="a6"/>
              <w:spacing w:line="312" w:lineRule="auto"/>
              <w:ind w:leftChars="0" w:left="0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4B3B89">
              <w:rPr>
                <w:rFonts w:ascii="바탕체" w:eastAsia="바탕체" w:hAnsi="바탕체" w:hint="eastAsia"/>
                <w:sz w:val="24"/>
                <w:szCs w:val="24"/>
              </w:rPr>
              <w:t>□</w:t>
            </w:r>
            <w:r w:rsidR="004B3B89" w:rsidRPr="004B3B89">
              <w:rPr>
                <w:rFonts w:ascii="바탕체" w:eastAsia="바탕체" w:hAnsi="바탕체" w:hint="eastAsia"/>
                <w:sz w:val="24"/>
                <w:szCs w:val="24"/>
              </w:rPr>
              <w:t xml:space="preserve"> 입원비   □ 수술비   </w:t>
            </w:r>
            <w:r w:rsidR="003B5D86">
              <w:rPr>
                <w:rFonts w:ascii="바탕체" w:eastAsia="바탕체" w:hAnsi="바탕체"/>
                <w:sz w:val="24"/>
                <w:szCs w:val="24"/>
              </w:rPr>
              <w:t xml:space="preserve">   </w:t>
            </w:r>
            <w:r w:rsidR="004B3B89" w:rsidRPr="004B3B89">
              <w:rPr>
                <w:rFonts w:ascii="바탕체" w:eastAsia="바탕체" w:hAnsi="바탕체" w:hint="eastAsia"/>
                <w:sz w:val="24"/>
                <w:szCs w:val="24"/>
              </w:rPr>
              <w:t xml:space="preserve">   □ 외래치료비</w:t>
            </w:r>
          </w:p>
          <w:p w:rsidR="00EB24D2" w:rsidRPr="004B3B89" w:rsidRDefault="004B3B89" w:rsidP="003B5D86">
            <w:pPr>
              <w:pStyle w:val="a6"/>
              <w:ind w:leftChars="0" w:left="0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4B3B89">
              <w:rPr>
                <w:rFonts w:ascii="바탕체" w:eastAsia="바탕체" w:hAnsi="바탕체" w:hint="eastAsia"/>
                <w:sz w:val="24"/>
                <w:szCs w:val="24"/>
              </w:rPr>
              <w:t xml:space="preserve">□ </w:t>
            </w:r>
            <w:proofErr w:type="spellStart"/>
            <w:r w:rsidRPr="004B3B89">
              <w:rPr>
                <w:rFonts w:ascii="바탕체" w:eastAsia="바탕체" w:hAnsi="바탕체" w:hint="eastAsia"/>
                <w:sz w:val="24"/>
                <w:szCs w:val="24"/>
              </w:rPr>
              <w:t>약제비</w:t>
            </w:r>
            <w:proofErr w:type="spellEnd"/>
            <w:r w:rsidRPr="004B3B89">
              <w:rPr>
                <w:rFonts w:ascii="바탕체" w:eastAsia="바탕체" w:hAnsi="바탕체" w:hint="eastAsia"/>
                <w:sz w:val="24"/>
                <w:szCs w:val="24"/>
              </w:rPr>
              <w:t xml:space="preserve">   □ </w:t>
            </w:r>
            <w:proofErr w:type="spellStart"/>
            <w:r w:rsidRPr="004B3B89">
              <w:rPr>
                <w:rFonts w:ascii="바탕체" w:eastAsia="바탕체" w:hAnsi="바탕체" w:hint="eastAsia"/>
                <w:sz w:val="24"/>
                <w:szCs w:val="24"/>
              </w:rPr>
              <w:t>보장구</w:t>
            </w:r>
            <w:proofErr w:type="spellEnd"/>
            <w:r w:rsidRPr="004B3B89"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proofErr w:type="gramStart"/>
            <w:r w:rsidRPr="004B3B89">
              <w:rPr>
                <w:rFonts w:ascii="바탕체" w:eastAsia="바탕체" w:hAnsi="바탕체" w:hint="eastAsia"/>
                <w:sz w:val="24"/>
                <w:szCs w:val="24"/>
              </w:rPr>
              <w:t>구입비  □</w:t>
            </w:r>
            <w:proofErr w:type="gramEnd"/>
            <w:r w:rsidRPr="004B3B89">
              <w:rPr>
                <w:rFonts w:ascii="바탕체" w:eastAsia="바탕체" w:hAnsi="바탕체" w:hint="eastAsia"/>
                <w:sz w:val="24"/>
                <w:szCs w:val="24"/>
              </w:rPr>
              <w:t xml:space="preserve"> 통원 교통비</w:t>
            </w:r>
          </w:p>
        </w:tc>
      </w:tr>
      <w:tr w:rsidR="00302628" w:rsidTr="00416496">
        <w:tblPrEx>
          <w:tblW w:w="0" w:type="auto"/>
          <w:tblInd w:w="284" w:type="dxa"/>
          <w:tblPrExChange w:id="25" w:author="초록우산어린이재단" w:date="2019-06-03T15:41:00Z">
            <w:tblPrEx>
              <w:tblW w:w="0" w:type="auto"/>
              <w:tblInd w:w="284" w:type="dxa"/>
            </w:tblPrEx>
          </w:tblPrExChange>
        </w:tblPrEx>
        <w:trPr>
          <w:trHeight w:val="1922"/>
          <w:trPrChange w:id="26" w:author="초록우산어린이재단" w:date="2019-06-03T15:41:00Z">
            <w:trPr>
              <w:trHeight w:val="2103"/>
            </w:trPr>
          </w:trPrChange>
        </w:trPr>
        <w:tc>
          <w:tcPr>
            <w:tcW w:w="1384" w:type="dxa"/>
            <w:shd w:val="clear" w:color="auto" w:fill="DDD9C3" w:themeFill="background2" w:themeFillShade="E6"/>
            <w:vAlign w:val="center"/>
            <w:tcPrChange w:id="27" w:author="초록우산어린이재단" w:date="2019-06-03T15:41:00Z">
              <w:tcPr>
                <w:tcW w:w="1384" w:type="dxa"/>
                <w:shd w:val="clear" w:color="auto" w:fill="DDD9C3" w:themeFill="background2" w:themeFillShade="E6"/>
                <w:vAlign w:val="center"/>
              </w:tcPr>
            </w:tcPrChange>
          </w:tcPr>
          <w:p w:rsidR="00302628" w:rsidRDefault="00302628" w:rsidP="00DF5B39">
            <w:pPr>
              <w:pStyle w:val="a6"/>
              <w:ind w:leftChars="0" w:left="0"/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의료적</w:t>
            </w:r>
          </w:p>
          <w:p w:rsidR="00302628" w:rsidRDefault="00302628" w:rsidP="00DF5B39">
            <w:pPr>
              <w:pStyle w:val="a6"/>
              <w:ind w:leftChars="0" w:left="0"/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상황</w:t>
            </w:r>
          </w:p>
        </w:tc>
        <w:tc>
          <w:tcPr>
            <w:tcW w:w="8788" w:type="dxa"/>
            <w:gridSpan w:val="6"/>
            <w:tcPrChange w:id="28" w:author="초록우산어린이재단" w:date="2019-06-03T15:41:00Z">
              <w:tcPr>
                <w:tcW w:w="8788" w:type="dxa"/>
                <w:gridSpan w:val="6"/>
              </w:tcPr>
            </w:tcPrChange>
          </w:tcPr>
          <w:p w:rsidR="003B5D86" w:rsidRPr="003B5D86" w:rsidRDefault="00B0627C" w:rsidP="00B0627C">
            <w:pPr>
              <w:spacing w:line="288" w:lineRule="auto"/>
              <w:rPr>
                <w:rFonts w:ascii="바탕체" w:eastAsia="바탕체" w:hAnsi="바탕체"/>
                <w:color w:val="808080" w:themeColor="background1" w:themeShade="80"/>
                <w:szCs w:val="24"/>
              </w:rPr>
            </w:pPr>
            <w:r w:rsidRPr="003B5D86">
              <w:rPr>
                <w:rFonts w:ascii="바탕체" w:eastAsia="바탕체" w:hAnsi="바탕체" w:hint="eastAsia"/>
                <w:color w:val="808080" w:themeColor="background1" w:themeShade="80"/>
                <w:szCs w:val="24"/>
              </w:rPr>
              <w:t>* 현재 상태</w:t>
            </w:r>
          </w:p>
          <w:p w:rsidR="003B5D86" w:rsidRDefault="003B5D86" w:rsidP="00B0627C">
            <w:pPr>
              <w:spacing w:line="288" w:lineRule="auto"/>
              <w:rPr>
                <w:rFonts w:ascii="바탕체" w:eastAsia="바탕체" w:hAnsi="바탕체"/>
                <w:color w:val="808080" w:themeColor="background1" w:themeShade="80"/>
                <w:sz w:val="24"/>
                <w:szCs w:val="24"/>
              </w:rPr>
            </w:pPr>
          </w:p>
          <w:p w:rsidR="003B5D86" w:rsidRDefault="003B5D86" w:rsidP="00B0627C">
            <w:pPr>
              <w:spacing w:line="288" w:lineRule="auto"/>
              <w:rPr>
                <w:rFonts w:ascii="바탕체" w:eastAsia="바탕체" w:hAnsi="바탕체"/>
                <w:color w:val="808080" w:themeColor="background1" w:themeShade="80"/>
                <w:sz w:val="24"/>
                <w:szCs w:val="24"/>
              </w:rPr>
            </w:pPr>
          </w:p>
          <w:p w:rsidR="00B0627C" w:rsidRPr="003B5D86" w:rsidRDefault="003B5D86" w:rsidP="00B0627C">
            <w:pPr>
              <w:spacing w:line="288" w:lineRule="auto"/>
              <w:rPr>
                <w:rFonts w:ascii="바탕체" w:eastAsia="바탕체" w:hAnsi="바탕체"/>
                <w:szCs w:val="24"/>
              </w:rPr>
            </w:pPr>
            <w:r w:rsidRPr="003B5D86">
              <w:rPr>
                <w:rFonts w:ascii="바탕체" w:eastAsia="바탕체" w:hAnsi="바탕체"/>
                <w:color w:val="808080" w:themeColor="background1" w:themeShade="80"/>
                <w:szCs w:val="24"/>
              </w:rPr>
              <w:t>*</w:t>
            </w:r>
            <w:r w:rsidR="00B0627C" w:rsidRPr="003B5D86">
              <w:rPr>
                <w:rFonts w:ascii="바탕체" w:eastAsia="바탕체" w:hAnsi="바탕체" w:hint="eastAsia"/>
                <w:color w:val="808080" w:themeColor="background1" w:themeShade="80"/>
                <w:szCs w:val="24"/>
              </w:rPr>
              <w:t xml:space="preserve"> 치료 계획 </w:t>
            </w:r>
          </w:p>
          <w:p w:rsidR="003B5D86" w:rsidRPr="00B0627C" w:rsidRDefault="003B5D86" w:rsidP="00B0627C">
            <w:pPr>
              <w:pStyle w:val="a6"/>
              <w:spacing w:line="312" w:lineRule="auto"/>
              <w:ind w:leftChars="0" w:left="0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302628" w:rsidTr="00416496">
        <w:tblPrEx>
          <w:tblW w:w="0" w:type="auto"/>
          <w:tblInd w:w="284" w:type="dxa"/>
          <w:tblPrExChange w:id="29" w:author="초록우산어린이재단" w:date="2019-06-03T15:41:00Z">
            <w:tblPrEx>
              <w:tblW w:w="0" w:type="auto"/>
              <w:tblInd w:w="284" w:type="dxa"/>
            </w:tblPrEx>
          </w:tblPrExChange>
        </w:tblPrEx>
        <w:trPr>
          <w:trHeight w:val="1680"/>
          <w:trPrChange w:id="30" w:author="초록우산어린이재단" w:date="2019-06-03T15:41:00Z">
            <w:trPr>
              <w:trHeight w:val="1978"/>
            </w:trPr>
          </w:trPrChange>
        </w:trPr>
        <w:tc>
          <w:tcPr>
            <w:tcW w:w="1384" w:type="dxa"/>
            <w:shd w:val="clear" w:color="auto" w:fill="DDD9C3" w:themeFill="background2" w:themeFillShade="E6"/>
            <w:vAlign w:val="center"/>
            <w:tcPrChange w:id="31" w:author="초록우산어린이재단" w:date="2019-06-03T15:41:00Z">
              <w:tcPr>
                <w:tcW w:w="1384" w:type="dxa"/>
                <w:shd w:val="clear" w:color="auto" w:fill="DDD9C3" w:themeFill="background2" w:themeFillShade="E6"/>
                <w:vAlign w:val="center"/>
              </w:tcPr>
            </w:tcPrChange>
          </w:tcPr>
          <w:p w:rsidR="00CB6339" w:rsidRDefault="00CB6339" w:rsidP="00DF5B39">
            <w:pPr>
              <w:pStyle w:val="a6"/>
              <w:ind w:leftChars="0" w:left="0"/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가족 및</w:t>
            </w:r>
          </w:p>
          <w:p w:rsidR="00302628" w:rsidRDefault="00302628" w:rsidP="00DF5B39">
            <w:pPr>
              <w:pStyle w:val="a6"/>
              <w:ind w:leftChars="0" w:left="0"/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경제적</w:t>
            </w:r>
          </w:p>
          <w:p w:rsidR="00302628" w:rsidRDefault="00302628" w:rsidP="00DF5B39">
            <w:pPr>
              <w:pStyle w:val="a6"/>
              <w:ind w:leftChars="0" w:left="0"/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상황</w:t>
            </w:r>
          </w:p>
        </w:tc>
        <w:tc>
          <w:tcPr>
            <w:tcW w:w="8788" w:type="dxa"/>
            <w:gridSpan w:val="6"/>
            <w:tcPrChange w:id="32" w:author="초록우산어린이재단" w:date="2019-06-03T15:41:00Z">
              <w:tcPr>
                <w:tcW w:w="8788" w:type="dxa"/>
                <w:gridSpan w:val="6"/>
              </w:tcPr>
            </w:tcPrChange>
          </w:tcPr>
          <w:p w:rsidR="003B5D86" w:rsidRPr="003B5D86" w:rsidRDefault="00B0627C" w:rsidP="003B5D86">
            <w:pPr>
              <w:spacing w:line="288" w:lineRule="auto"/>
              <w:rPr>
                <w:rFonts w:ascii="바탕체" w:eastAsia="바탕체" w:hAnsi="바탕체"/>
                <w:color w:val="808080" w:themeColor="background1" w:themeShade="80"/>
                <w:szCs w:val="24"/>
              </w:rPr>
            </w:pPr>
            <w:r w:rsidRPr="003B5D86">
              <w:rPr>
                <w:rFonts w:ascii="바탕체" w:eastAsia="바탕체" w:hAnsi="바탕체" w:hint="eastAsia"/>
                <w:color w:val="808080" w:themeColor="background1" w:themeShade="80"/>
                <w:szCs w:val="24"/>
              </w:rPr>
              <w:t>* 가족사항</w:t>
            </w:r>
          </w:p>
          <w:p w:rsidR="003B5D86" w:rsidRDefault="003B5D86" w:rsidP="003B5D86">
            <w:pPr>
              <w:spacing w:line="288" w:lineRule="auto"/>
              <w:rPr>
                <w:rFonts w:ascii="바탕체" w:eastAsia="바탕체" w:hAnsi="바탕체"/>
                <w:color w:val="808080" w:themeColor="background1" w:themeShade="80"/>
                <w:sz w:val="24"/>
                <w:szCs w:val="24"/>
              </w:rPr>
            </w:pPr>
          </w:p>
          <w:p w:rsidR="003B5D86" w:rsidRDefault="003B5D86" w:rsidP="003B5D86">
            <w:pPr>
              <w:spacing w:line="288" w:lineRule="auto"/>
              <w:rPr>
                <w:rFonts w:ascii="바탕체" w:eastAsia="바탕체" w:hAnsi="바탕체"/>
                <w:color w:val="808080" w:themeColor="background1" w:themeShade="80"/>
                <w:sz w:val="24"/>
                <w:szCs w:val="24"/>
              </w:rPr>
            </w:pPr>
          </w:p>
          <w:p w:rsidR="00302628" w:rsidRDefault="003B5D86" w:rsidP="003B5D86">
            <w:pPr>
              <w:spacing w:line="288" w:lineRule="auto"/>
              <w:rPr>
                <w:rFonts w:ascii="바탕체" w:eastAsia="바탕체" w:hAnsi="바탕체"/>
                <w:color w:val="808080" w:themeColor="background1" w:themeShade="80"/>
                <w:szCs w:val="24"/>
              </w:rPr>
            </w:pPr>
            <w:r w:rsidRPr="003B5D86">
              <w:rPr>
                <w:rFonts w:ascii="바탕체" w:eastAsia="바탕체" w:hAnsi="바탕체" w:hint="eastAsia"/>
                <w:color w:val="808080" w:themeColor="background1" w:themeShade="80"/>
                <w:szCs w:val="24"/>
              </w:rPr>
              <w:t>*</w:t>
            </w:r>
            <w:r w:rsidR="00B0627C" w:rsidRPr="003B5D86">
              <w:rPr>
                <w:rFonts w:ascii="바탕체" w:eastAsia="바탕체" w:hAnsi="바탕체" w:hint="eastAsia"/>
                <w:color w:val="808080" w:themeColor="background1" w:themeShade="80"/>
                <w:szCs w:val="24"/>
              </w:rPr>
              <w:t xml:space="preserve"> </w:t>
            </w:r>
            <w:r w:rsidRPr="003B5D86">
              <w:rPr>
                <w:rFonts w:ascii="바탕체" w:eastAsia="바탕체" w:hAnsi="바탕체" w:hint="eastAsia"/>
                <w:color w:val="808080" w:themeColor="background1" w:themeShade="80"/>
                <w:szCs w:val="24"/>
              </w:rPr>
              <w:t>소득수준</w:t>
            </w:r>
          </w:p>
          <w:p w:rsidR="00FB11E7" w:rsidRPr="00B0627C" w:rsidRDefault="00FB11E7" w:rsidP="003B5D86">
            <w:pPr>
              <w:spacing w:line="288" w:lineRule="auto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:rsidR="001F25B4" w:rsidRPr="004E6A42" w:rsidRDefault="005D1316" w:rsidP="004E6A42">
      <w:pPr>
        <w:spacing w:before="120" w:after="0"/>
        <w:ind w:firstLineChars="100" w:firstLine="220"/>
        <w:jc w:val="left"/>
        <w:rPr>
          <w:rFonts w:ascii="바탕체" w:eastAsia="바탕체" w:hAnsi="바탕체"/>
          <w:b/>
          <w:color w:val="BFBFBF" w:themeColor="background1" w:themeShade="BF"/>
          <w:sz w:val="22"/>
          <w:szCs w:val="28"/>
        </w:rPr>
      </w:pPr>
      <w:r>
        <w:rPr>
          <w:rFonts w:ascii="바탕체" w:eastAsia="바탕체" w:hAnsi="바탕체" w:hint="eastAsia"/>
          <w:b/>
          <w:color w:val="BFBFBF" w:themeColor="background1" w:themeShade="BF"/>
          <w:sz w:val="22"/>
          <w:szCs w:val="28"/>
        </w:rPr>
        <w:t>*</w:t>
      </w:r>
      <w:r w:rsidRPr="005D1316">
        <w:rPr>
          <w:rFonts w:ascii="바탕체" w:eastAsia="바탕체" w:hAnsi="바탕체" w:hint="eastAsia"/>
          <w:b/>
          <w:color w:val="BFBFBF" w:themeColor="background1" w:themeShade="BF"/>
          <w:sz w:val="22"/>
          <w:szCs w:val="28"/>
        </w:rPr>
        <w:t xml:space="preserve">내용을 </w:t>
      </w:r>
      <w:r w:rsidR="00CB0F0D" w:rsidRPr="005D1316">
        <w:rPr>
          <w:rFonts w:ascii="바탕체" w:eastAsia="바탕체" w:hAnsi="바탕체" w:hint="eastAsia"/>
          <w:b/>
          <w:color w:val="BFBFBF" w:themeColor="background1" w:themeShade="BF"/>
          <w:sz w:val="22"/>
          <w:szCs w:val="28"/>
        </w:rPr>
        <w:t>구체적으로 작성</w:t>
      </w:r>
      <w:r w:rsidR="00627659" w:rsidRPr="005D1316">
        <w:rPr>
          <w:rFonts w:ascii="바탕체" w:eastAsia="바탕체" w:hAnsi="바탕체" w:hint="eastAsia"/>
          <w:b/>
          <w:color w:val="BFBFBF" w:themeColor="background1" w:themeShade="BF"/>
          <w:sz w:val="22"/>
          <w:szCs w:val="28"/>
        </w:rPr>
        <w:t>해</w:t>
      </w:r>
      <w:r>
        <w:rPr>
          <w:rFonts w:ascii="바탕체" w:eastAsia="바탕체" w:hAnsi="바탕체" w:hint="eastAsia"/>
          <w:b/>
          <w:color w:val="BFBFBF" w:themeColor="background1" w:themeShade="BF"/>
          <w:sz w:val="22"/>
          <w:szCs w:val="28"/>
        </w:rPr>
        <w:t>주세요.</w:t>
      </w:r>
      <w:r w:rsidR="00627659" w:rsidRPr="005D1316">
        <w:rPr>
          <w:rFonts w:ascii="바탕체" w:eastAsia="바탕체" w:hAnsi="바탕체" w:hint="eastAsia"/>
          <w:b/>
          <w:color w:val="BFBFBF" w:themeColor="background1" w:themeShade="BF"/>
          <w:sz w:val="22"/>
          <w:szCs w:val="28"/>
        </w:rPr>
        <w:t xml:space="preserve"> 대상자(보호자)</w:t>
      </w:r>
      <w:r>
        <w:rPr>
          <w:rFonts w:ascii="바탕체" w:eastAsia="바탕체" w:hAnsi="바탕체" w:hint="eastAsia"/>
          <w:b/>
          <w:color w:val="BFBFBF" w:themeColor="background1" w:themeShade="BF"/>
          <w:sz w:val="22"/>
          <w:szCs w:val="28"/>
        </w:rPr>
        <w:t>와</w:t>
      </w:r>
      <w:r w:rsidR="00627659" w:rsidRPr="005D1316">
        <w:rPr>
          <w:rFonts w:ascii="바탕체" w:eastAsia="바탕체" w:hAnsi="바탕체" w:hint="eastAsia"/>
          <w:b/>
          <w:color w:val="BFBFBF" w:themeColor="background1" w:themeShade="BF"/>
          <w:sz w:val="22"/>
          <w:szCs w:val="28"/>
        </w:rPr>
        <w:t xml:space="preserve"> 상담</w:t>
      </w:r>
      <w:r>
        <w:rPr>
          <w:rFonts w:ascii="바탕체" w:eastAsia="바탕체" w:hAnsi="바탕체" w:hint="eastAsia"/>
          <w:b/>
          <w:color w:val="BFBFBF" w:themeColor="background1" w:themeShade="BF"/>
          <w:sz w:val="22"/>
          <w:szCs w:val="28"/>
        </w:rPr>
        <w:t xml:space="preserve"> 시</w:t>
      </w:r>
      <w:r w:rsidR="00627659" w:rsidRPr="005D1316">
        <w:rPr>
          <w:rFonts w:ascii="바탕체" w:eastAsia="바탕체" w:hAnsi="바탕체" w:hint="eastAsia"/>
          <w:b/>
          <w:color w:val="BFBFBF" w:themeColor="background1" w:themeShade="BF"/>
          <w:sz w:val="22"/>
          <w:szCs w:val="28"/>
        </w:rPr>
        <w:t xml:space="preserve"> 용이합니다</w:t>
      </w:r>
    </w:p>
    <w:p w:rsidR="00706DD0" w:rsidRPr="00DB748F" w:rsidRDefault="00706DD0" w:rsidP="00DB748F">
      <w:pPr>
        <w:spacing w:before="120" w:after="0" w:line="360" w:lineRule="auto"/>
        <w:jc w:val="right"/>
        <w:rPr>
          <w:rFonts w:ascii="바탕체" w:eastAsia="바탕체" w:hAnsi="바탕체"/>
          <w:b/>
          <w:sz w:val="28"/>
          <w:szCs w:val="28"/>
        </w:rPr>
      </w:pPr>
      <w:r>
        <w:rPr>
          <w:rFonts w:ascii="바탕체" w:eastAsia="바탕체" w:hAnsi="바탕체" w:hint="eastAsia"/>
          <w:b/>
          <w:sz w:val="28"/>
          <w:szCs w:val="28"/>
        </w:rPr>
        <w:t xml:space="preserve"> </w:t>
      </w:r>
      <w:proofErr w:type="gramStart"/>
      <w:r w:rsidRPr="001F25B4">
        <w:rPr>
          <w:rFonts w:ascii="바탕체" w:eastAsia="바탕체" w:hAnsi="바탕체" w:hint="eastAsia"/>
          <w:b/>
          <w:sz w:val="24"/>
          <w:szCs w:val="28"/>
        </w:rPr>
        <w:t>추천일 :</w:t>
      </w:r>
      <w:proofErr w:type="gramEnd"/>
      <w:r w:rsidRPr="001F25B4">
        <w:rPr>
          <w:rFonts w:ascii="바탕체" w:eastAsia="바탕체" w:hAnsi="바탕체" w:hint="eastAsia"/>
          <w:b/>
          <w:sz w:val="24"/>
          <w:szCs w:val="28"/>
        </w:rPr>
        <w:t xml:space="preserve">       년   </w:t>
      </w:r>
      <w:r w:rsidR="00EB24D2" w:rsidRPr="001F25B4">
        <w:rPr>
          <w:rFonts w:ascii="바탕체" w:eastAsia="바탕체" w:hAnsi="바탕체" w:hint="eastAsia"/>
          <w:b/>
          <w:sz w:val="24"/>
          <w:szCs w:val="28"/>
        </w:rPr>
        <w:t xml:space="preserve"> </w:t>
      </w:r>
      <w:r w:rsidRPr="001F25B4">
        <w:rPr>
          <w:rFonts w:ascii="바탕체" w:eastAsia="바탕체" w:hAnsi="바탕체" w:hint="eastAsia"/>
          <w:b/>
          <w:sz w:val="24"/>
          <w:szCs w:val="28"/>
        </w:rPr>
        <w:t xml:space="preserve"> 월    </w:t>
      </w:r>
      <w:r w:rsidR="00EB24D2" w:rsidRPr="001F25B4">
        <w:rPr>
          <w:rFonts w:ascii="바탕체" w:eastAsia="바탕체" w:hAnsi="바탕체" w:hint="eastAsia"/>
          <w:b/>
          <w:sz w:val="24"/>
          <w:szCs w:val="28"/>
        </w:rPr>
        <w:t xml:space="preserve"> </w:t>
      </w:r>
      <w:r w:rsidRPr="001F25B4">
        <w:rPr>
          <w:rFonts w:ascii="바탕체" w:eastAsia="바탕체" w:hAnsi="바탕체" w:hint="eastAsia"/>
          <w:b/>
          <w:sz w:val="24"/>
          <w:szCs w:val="28"/>
        </w:rPr>
        <w:t>일</w:t>
      </w:r>
    </w:p>
    <w:p w:rsidR="00B5557F" w:rsidRPr="001F25B4" w:rsidRDefault="002F2FE2" w:rsidP="00DB748F">
      <w:pPr>
        <w:spacing w:after="0"/>
        <w:jc w:val="right"/>
        <w:rPr>
          <w:rFonts w:ascii="바탕체" w:eastAsia="바탕체" w:hAnsi="바탕체"/>
          <w:b/>
          <w:sz w:val="24"/>
          <w:szCs w:val="28"/>
        </w:rPr>
      </w:pPr>
      <w:r>
        <w:rPr>
          <w:rFonts w:ascii="바탕체" w:eastAsia="바탕체" w:hAnsi="바탕체" w:hint="eastAsia"/>
          <w:b/>
          <w:sz w:val="24"/>
          <w:szCs w:val="28"/>
        </w:rPr>
        <w:t xml:space="preserve"> </w:t>
      </w:r>
      <w:proofErr w:type="gramStart"/>
      <w:r>
        <w:rPr>
          <w:rFonts w:ascii="바탕체" w:eastAsia="바탕체" w:hAnsi="바탕체" w:hint="eastAsia"/>
          <w:b/>
          <w:sz w:val="24"/>
          <w:szCs w:val="28"/>
        </w:rPr>
        <w:t>추천인</w:t>
      </w:r>
      <w:r w:rsidRPr="001F25B4">
        <w:rPr>
          <w:rFonts w:ascii="바탕체" w:eastAsia="바탕체" w:hAnsi="바탕체" w:hint="eastAsia"/>
          <w:b/>
          <w:sz w:val="24"/>
          <w:szCs w:val="28"/>
        </w:rPr>
        <w:t xml:space="preserve"> :</w:t>
      </w:r>
      <w:proofErr w:type="gramEnd"/>
      <w:r w:rsidRPr="001F25B4">
        <w:rPr>
          <w:rFonts w:ascii="바탕체" w:eastAsia="바탕체" w:hAnsi="바탕체" w:hint="eastAsia"/>
          <w:b/>
          <w:sz w:val="24"/>
          <w:szCs w:val="28"/>
        </w:rPr>
        <w:t xml:space="preserve">       </w:t>
      </w:r>
      <w:r>
        <w:rPr>
          <w:rFonts w:ascii="바탕체" w:eastAsia="바탕체" w:hAnsi="바탕체" w:hint="eastAsia"/>
          <w:b/>
          <w:sz w:val="24"/>
          <w:szCs w:val="28"/>
        </w:rPr>
        <w:t xml:space="preserve">       (서명/인)</w:t>
      </w:r>
    </w:p>
    <w:sectPr w:rsidR="00B5557F" w:rsidRPr="001F25B4" w:rsidSect="00421934">
      <w:headerReference w:type="default" r:id="rId9"/>
      <w:pgSz w:w="11906" w:h="16838"/>
      <w:pgMar w:top="370" w:right="720" w:bottom="720" w:left="720" w:header="568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E61" w:rsidRDefault="00627E61" w:rsidP="00201A7D">
      <w:pPr>
        <w:spacing w:after="0" w:line="240" w:lineRule="auto"/>
      </w:pPr>
      <w:r>
        <w:separator/>
      </w:r>
    </w:p>
  </w:endnote>
  <w:endnote w:type="continuationSeparator" w:id="0">
    <w:p w:rsidR="00627E61" w:rsidRDefault="00627E61" w:rsidP="00201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E61" w:rsidRDefault="00627E61" w:rsidP="00201A7D">
      <w:pPr>
        <w:spacing w:after="0" w:line="240" w:lineRule="auto"/>
      </w:pPr>
      <w:r>
        <w:separator/>
      </w:r>
    </w:p>
  </w:footnote>
  <w:footnote w:type="continuationSeparator" w:id="0">
    <w:p w:rsidR="00627E61" w:rsidRDefault="00627E61" w:rsidP="00201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5B4" w:rsidRDefault="001F25B4">
    <w:pPr>
      <w:pStyle w:val="a4"/>
    </w:pPr>
    <w:r>
      <w:rPr>
        <w:rFonts w:hint="eastAsia"/>
      </w:rPr>
      <w:t xml:space="preserve">             </w:t>
    </w:r>
    <w:r>
      <w:t xml:space="preserve">                        </w:t>
    </w:r>
    <w:r>
      <w:rPr>
        <w:rFonts w:hint="eastAsia"/>
      </w:rPr>
      <w:t xml:space="preserve">                           </w:t>
    </w:r>
    <w:r>
      <w:t xml:space="preserve">        </w:t>
    </w:r>
    <w:r>
      <w:rPr>
        <w:rFonts w:hint="eastAsia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80856"/>
    <w:multiLevelType w:val="hybridMultilevel"/>
    <w:tmpl w:val="02108D38"/>
    <w:lvl w:ilvl="0" w:tplc="60BECF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>
    <w:nsid w:val="607A6501"/>
    <w:multiLevelType w:val="hybridMultilevel"/>
    <w:tmpl w:val="A6D23C78"/>
    <w:lvl w:ilvl="0" w:tplc="CBFE5CFC">
      <w:numFmt w:val="bullet"/>
      <w:lvlText w:val=""/>
      <w:lvlJc w:val="left"/>
      <w:pPr>
        <w:ind w:left="760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7090942"/>
    <w:multiLevelType w:val="hybridMultilevel"/>
    <w:tmpl w:val="10329678"/>
    <w:lvl w:ilvl="0" w:tplc="68C6EB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EB26CE8"/>
    <w:multiLevelType w:val="hybridMultilevel"/>
    <w:tmpl w:val="8DFCA3DE"/>
    <w:lvl w:ilvl="0" w:tplc="47446C34">
      <w:start w:val="2"/>
      <w:numFmt w:val="bullet"/>
      <w:lvlText w:val=""/>
      <w:lvlJc w:val="left"/>
      <w:pPr>
        <w:ind w:left="580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초록우산어린이재단">
    <w15:presenceInfo w15:providerId="None" w15:userId="초록우산어린이재단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7F"/>
    <w:rsid w:val="00004CFD"/>
    <w:rsid w:val="00005147"/>
    <w:rsid w:val="00005782"/>
    <w:rsid w:val="00010885"/>
    <w:rsid w:val="00010D9D"/>
    <w:rsid w:val="00013691"/>
    <w:rsid w:val="00013FC8"/>
    <w:rsid w:val="00013FCE"/>
    <w:rsid w:val="00015AF3"/>
    <w:rsid w:val="00020C19"/>
    <w:rsid w:val="0003345C"/>
    <w:rsid w:val="0003535F"/>
    <w:rsid w:val="0003546D"/>
    <w:rsid w:val="00041D17"/>
    <w:rsid w:val="00052972"/>
    <w:rsid w:val="000547C0"/>
    <w:rsid w:val="00054FE7"/>
    <w:rsid w:val="0006395A"/>
    <w:rsid w:val="00074DEA"/>
    <w:rsid w:val="000757FC"/>
    <w:rsid w:val="0008073E"/>
    <w:rsid w:val="00080952"/>
    <w:rsid w:val="0008449F"/>
    <w:rsid w:val="0009267A"/>
    <w:rsid w:val="00097904"/>
    <w:rsid w:val="000A189B"/>
    <w:rsid w:val="000A3486"/>
    <w:rsid w:val="000A5954"/>
    <w:rsid w:val="000B2BDC"/>
    <w:rsid w:val="000B4D8C"/>
    <w:rsid w:val="000C6D24"/>
    <w:rsid w:val="000D52AC"/>
    <w:rsid w:val="000E14BB"/>
    <w:rsid w:val="000E2868"/>
    <w:rsid w:val="000E515A"/>
    <w:rsid w:val="000E6FAC"/>
    <w:rsid w:val="000F0083"/>
    <w:rsid w:val="000F47DA"/>
    <w:rsid w:val="000F5505"/>
    <w:rsid w:val="00100A5D"/>
    <w:rsid w:val="00101BC6"/>
    <w:rsid w:val="00103754"/>
    <w:rsid w:val="001044BC"/>
    <w:rsid w:val="001136FE"/>
    <w:rsid w:val="00116E4C"/>
    <w:rsid w:val="00117DEE"/>
    <w:rsid w:val="00121028"/>
    <w:rsid w:val="00122E04"/>
    <w:rsid w:val="001242BF"/>
    <w:rsid w:val="00126A4D"/>
    <w:rsid w:val="00130A05"/>
    <w:rsid w:val="0013368E"/>
    <w:rsid w:val="00133D05"/>
    <w:rsid w:val="00135E61"/>
    <w:rsid w:val="00147E01"/>
    <w:rsid w:val="00151C19"/>
    <w:rsid w:val="00165008"/>
    <w:rsid w:val="0018034B"/>
    <w:rsid w:val="00185127"/>
    <w:rsid w:val="001A1F12"/>
    <w:rsid w:val="001B16A0"/>
    <w:rsid w:val="001B323E"/>
    <w:rsid w:val="001B35A3"/>
    <w:rsid w:val="001B54C7"/>
    <w:rsid w:val="001B567C"/>
    <w:rsid w:val="001B621E"/>
    <w:rsid w:val="001C29DF"/>
    <w:rsid w:val="001C4ED7"/>
    <w:rsid w:val="001C62E1"/>
    <w:rsid w:val="001E0ADD"/>
    <w:rsid w:val="001E421B"/>
    <w:rsid w:val="001E4D2E"/>
    <w:rsid w:val="001E5D72"/>
    <w:rsid w:val="001F25B4"/>
    <w:rsid w:val="001F2AC3"/>
    <w:rsid w:val="002001A4"/>
    <w:rsid w:val="00201A7D"/>
    <w:rsid w:val="002023A6"/>
    <w:rsid w:val="00211129"/>
    <w:rsid w:val="0021144D"/>
    <w:rsid w:val="00214F78"/>
    <w:rsid w:val="00216DD0"/>
    <w:rsid w:val="002174DD"/>
    <w:rsid w:val="002271DA"/>
    <w:rsid w:val="00230F56"/>
    <w:rsid w:val="0023537F"/>
    <w:rsid w:val="00237784"/>
    <w:rsid w:val="00237F41"/>
    <w:rsid w:val="002554B5"/>
    <w:rsid w:val="00260AAC"/>
    <w:rsid w:val="0027200E"/>
    <w:rsid w:val="00272969"/>
    <w:rsid w:val="002733B1"/>
    <w:rsid w:val="00273A9E"/>
    <w:rsid w:val="00273FA3"/>
    <w:rsid w:val="002811AF"/>
    <w:rsid w:val="00282443"/>
    <w:rsid w:val="002835E3"/>
    <w:rsid w:val="00285408"/>
    <w:rsid w:val="00291F20"/>
    <w:rsid w:val="00293FD2"/>
    <w:rsid w:val="002A34CF"/>
    <w:rsid w:val="002A3F9B"/>
    <w:rsid w:val="002A68CB"/>
    <w:rsid w:val="002C15BA"/>
    <w:rsid w:val="002C2A68"/>
    <w:rsid w:val="002D1749"/>
    <w:rsid w:val="002D3BD6"/>
    <w:rsid w:val="002D426A"/>
    <w:rsid w:val="002E1C52"/>
    <w:rsid w:val="002E4B3A"/>
    <w:rsid w:val="002E65CE"/>
    <w:rsid w:val="002F2FE2"/>
    <w:rsid w:val="002F4C94"/>
    <w:rsid w:val="002F610C"/>
    <w:rsid w:val="00300818"/>
    <w:rsid w:val="00302628"/>
    <w:rsid w:val="003071EB"/>
    <w:rsid w:val="0031164B"/>
    <w:rsid w:val="003218C3"/>
    <w:rsid w:val="003269BD"/>
    <w:rsid w:val="00330564"/>
    <w:rsid w:val="00335E90"/>
    <w:rsid w:val="00336153"/>
    <w:rsid w:val="0034323D"/>
    <w:rsid w:val="00346A38"/>
    <w:rsid w:val="0035105F"/>
    <w:rsid w:val="003534B1"/>
    <w:rsid w:val="003551A5"/>
    <w:rsid w:val="00360C05"/>
    <w:rsid w:val="003638B4"/>
    <w:rsid w:val="00365CA3"/>
    <w:rsid w:val="003734E2"/>
    <w:rsid w:val="003771F2"/>
    <w:rsid w:val="00377ED5"/>
    <w:rsid w:val="003865A1"/>
    <w:rsid w:val="003A1D7C"/>
    <w:rsid w:val="003A2252"/>
    <w:rsid w:val="003A3560"/>
    <w:rsid w:val="003B1C41"/>
    <w:rsid w:val="003B1D00"/>
    <w:rsid w:val="003B3456"/>
    <w:rsid w:val="003B44B1"/>
    <w:rsid w:val="003B494B"/>
    <w:rsid w:val="003B5D86"/>
    <w:rsid w:val="003C1337"/>
    <w:rsid w:val="003C42CD"/>
    <w:rsid w:val="003C7C35"/>
    <w:rsid w:val="003E0388"/>
    <w:rsid w:val="003E5995"/>
    <w:rsid w:val="003F11AA"/>
    <w:rsid w:val="003F2DC3"/>
    <w:rsid w:val="003F4DB8"/>
    <w:rsid w:val="004025B5"/>
    <w:rsid w:val="00416496"/>
    <w:rsid w:val="00421934"/>
    <w:rsid w:val="0042446F"/>
    <w:rsid w:val="00441E68"/>
    <w:rsid w:val="00453417"/>
    <w:rsid w:val="00453A1A"/>
    <w:rsid w:val="00454916"/>
    <w:rsid w:val="00455150"/>
    <w:rsid w:val="00462F78"/>
    <w:rsid w:val="00463CD4"/>
    <w:rsid w:val="00466625"/>
    <w:rsid w:val="00471E95"/>
    <w:rsid w:val="00476708"/>
    <w:rsid w:val="00481DDA"/>
    <w:rsid w:val="004838E4"/>
    <w:rsid w:val="00484A19"/>
    <w:rsid w:val="00491732"/>
    <w:rsid w:val="004968AE"/>
    <w:rsid w:val="004A0D55"/>
    <w:rsid w:val="004A4691"/>
    <w:rsid w:val="004B3B89"/>
    <w:rsid w:val="004B3E83"/>
    <w:rsid w:val="004B47EB"/>
    <w:rsid w:val="004D0102"/>
    <w:rsid w:val="004D297C"/>
    <w:rsid w:val="004D6107"/>
    <w:rsid w:val="004D7BB5"/>
    <w:rsid w:val="004E6503"/>
    <w:rsid w:val="004E6A42"/>
    <w:rsid w:val="004F0F86"/>
    <w:rsid w:val="004F2847"/>
    <w:rsid w:val="00500763"/>
    <w:rsid w:val="005053E7"/>
    <w:rsid w:val="00514C5F"/>
    <w:rsid w:val="00514D68"/>
    <w:rsid w:val="00516570"/>
    <w:rsid w:val="0051725C"/>
    <w:rsid w:val="00517494"/>
    <w:rsid w:val="005209B7"/>
    <w:rsid w:val="00534DF2"/>
    <w:rsid w:val="00535226"/>
    <w:rsid w:val="00544436"/>
    <w:rsid w:val="0054710D"/>
    <w:rsid w:val="00560BE6"/>
    <w:rsid w:val="00560C84"/>
    <w:rsid w:val="00563A3B"/>
    <w:rsid w:val="005712A3"/>
    <w:rsid w:val="005760EE"/>
    <w:rsid w:val="00576C09"/>
    <w:rsid w:val="00577212"/>
    <w:rsid w:val="005837C6"/>
    <w:rsid w:val="00586B49"/>
    <w:rsid w:val="00591C71"/>
    <w:rsid w:val="005A262A"/>
    <w:rsid w:val="005A2A26"/>
    <w:rsid w:val="005B1DB9"/>
    <w:rsid w:val="005B4DCF"/>
    <w:rsid w:val="005B5DAB"/>
    <w:rsid w:val="005D1316"/>
    <w:rsid w:val="005D34F1"/>
    <w:rsid w:val="005D58D6"/>
    <w:rsid w:val="005E24E3"/>
    <w:rsid w:val="006008B4"/>
    <w:rsid w:val="00603F44"/>
    <w:rsid w:val="00606166"/>
    <w:rsid w:val="00612CAE"/>
    <w:rsid w:val="00620C00"/>
    <w:rsid w:val="00627659"/>
    <w:rsid w:val="00627A42"/>
    <w:rsid w:val="00627D00"/>
    <w:rsid w:val="00627E61"/>
    <w:rsid w:val="00631493"/>
    <w:rsid w:val="00633FD0"/>
    <w:rsid w:val="006372BF"/>
    <w:rsid w:val="00642708"/>
    <w:rsid w:val="00652DA2"/>
    <w:rsid w:val="006549DD"/>
    <w:rsid w:val="00660E05"/>
    <w:rsid w:val="00661302"/>
    <w:rsid w:val="006768B4"/>
    <w:rsid w:val="006823CF"/>
    <w:rsid w:val="00682EA3"/>
    <w:rsid w:val="00691488"/>
    <w:rsid w:val="006A02E8"/>
    <w:rsid w:val="006A0561"/>
    <w:rsid w:val="006B1A6C"/>
    <w:rsid w:val="006C0636"/>
    <w:rsid w:val="006C2958"/>
    <w:rsid w:val="006C2D8B"/>
    <w:rsid w:val="006C386C"/>
    <w:rsid w:val="006C417F"/>
    <w:rsid w:val="006D1978"/>
    <w:rsid w:val="006D6DE5"/>
    <w:rsid w:val="006F583D"/>
    <w:rsid w:val="0070202A"/>
    <w:rsid w:val="007040E0"/>
    <w:rsid w:val="00706D33"/>
    <w:rsid w:val="00706DD0"/>
    <w:rsid w:val="007137FC"/>
    <w:rsid w:val="007155AE"/>
    <w:rsid w:val="00716C4E"/>
    <w:rsid w:val="00717526"/>
    <w:rsid w:val="00723E28"/>
    <w:rsid w:val="00732B71"/>
    <w:rsid w:val="00733C95"/>
    <w:rsid w:val="00756C12"/>
    <w:rsid w:val="00762993"/>
    <w:rsid w:val="007664D8"/>
    <w:rsid w:val="007809CF"/>
    <w:rsid w:val="00784969"/>
    <w:rsid w:val="00784C3E"/>
    <w:rsid w:val="0079193B"/>
    <w:rsid w:val="0079491C"/>
    <w:rsid w:val="007A7675"/>
    <w:rsid w:val="007A7D2E"/>
    <w:rsid w:val="007B0145"/>
    <w:rsid w:val="007B0616"/>
    <w:rsid w:val="007C1D40"/>
    <w:rsid w:val="007C3073"/>
    <w:rsid w:val="007C33E9"/>
    <w:rsid w:val="007E4EC2"/>
    <w:rsid w:val="007E50B4"/>
    <w:rsid w:val="007F1E67"/>
    <w:rsid w:val="008008F2"/>
    <w:rsid w:val="0080090A"/>
    <w:rsid w:val="00805751"/>
    <w:rsid w:val="0081353C"/>
    <w:rsid w:val="008266CA"/>
    <w:rsid w:val="00827F50"/>
    <w:rsid w:val="00832664"/>
    <w:rsid w:val="00840DD1"/>
    <w:rsid w:val="008504FD"/>
    <w:rsid w:val="008516BE"/>
    <w:rsid w:val="0085613D"/>
    <w:rsid w:val="00862501"/>
    <w:rsid w:val="00886012"/>
    <w:rsid w:val="00887D4D"/>
    <w:rsid w:val="008A0644"/>
    <w:rsid w:val="008A0CCA"/>
    <w:rsid w:val="008A6B31"/>
    <w:rsid w:val="008B17CA"/>
    <w:rsid w:val="008B438C"/>
    <w:rsid w:val="008B7BFD"/>
    <w:rsid w:val="008C00CF"/>
    <w:rsid w:val="008C147A"/>
    <w:rsid w:val="008C2B37"/>
    <w:rsid w:val="008E3671"/>
    <w:rsid w:val="008F240A"/>
    <w:rsid w:val="009123BD"/>
    <w:rsid w:val="00925569"/>
    <w:rsid w:val="00927B4B"/>
    <w:rsid w:val="00932180"/>
    <w:rsid w:val="00932862"/>
    <w:rsid w:val="009331F8"/>
    <w:rsid w:val="00933E26"/>
    <w:rsid w:val="00950D95"/>
    <w:rsid w:val="00950E97"/>
    <w:rsid w:val="00960E82"/>
    <w:rsid w:val="00964D00"/>
    <w:rsid w:val="009736C1"/>
    <w:rsid w:val="009824ED"/>
    <w:rsid w:val="00984A33"/>
    <w:rsid w:val="00993360"/>
    <w:rsid w:val="009953D0"/>
    <w:rsid w:val="009A77AF"/>
    <w:rsid w:val="009B1336"/>
    <w:rsid w:val="009B3845"/>
    <w:rsid w:val="009C3EC2"/>
    <w:rsid w:val="009D2772"/>
    <w:rsid w:val="009E2BC3"/>
    <w:rsid w:val="009E3EB2"/>
    <w:rsid w:val="009F01AC"/>
    <w:rsid w:val="009F47B6"/>
    <w:rsid w:val="00A10B6D"/>
    <w:rsid w:val="00A11205"/>
    <w:rsid w:val="00A12F54"/>
    <w:rsid w:val="00A1338E"/>
    <w:rsid w:val="00A220CF"/>
    <w:rsid w:val="00A25EAE"/>
    <w:rsid w:val="00A300C6"/>
    <w:rsid w:val="00A31350"/>
    <w:rsid w:val="00A3379C"/>
    <w:rsid w:val="00A408A9"/>
    <w:rsid w:val="00A56076"/>
    <w:rsid w:val="00A60F98"/>
    <w:rsid w:val="00A6254C"/>
    <w:rsid w:val="00A65AF1"/>
    <w:rsid w:val="00A754FD"/>
    <w:rsid w:val="00A81EC2"/>
    <w:rsid w:val="00A846F4"/>
    <w:rsid w:val="00A9242A"/>
    <w:rsid w:val="00A95591"/>
    <w:rsid w:val="00A97A11"/>
    <w:rsid w:val="00AA0321"/>
    <w:rsid w:val="00AA3C5A"/>
    <w:rsid w:val="00AB22DD"/>
    <w:rsid w:val="00AD0680"/>
    <w:rsid w:val="00AD7948"/>
    <w:rsid w:val="00AE09EE"/>
    <w:rsid w:val="00AE2B0B"/>
    <w:rsid w:val="00AE3F25"/>
    <w:rsid w:val="00AE3F81"/>
    <w:rsid w:val="00B011D5"/>
    <w:rsid w:val="00B0290F"/>
    <w:rsid w:val="00B0627C"/>
    <w:rsid w:val="00B101F1"/>
    <w:rsid w:val="00B13698"/>
    <w:rsid w:val="00B1627E"/>
    <w:rsid w:val="00B2035E"/>
    <w:rsid w:val="00B30103"/>
    <w:rsid w:val="00B368A5"/>
    <w:rsid w:val="00B465D6"/>
    <w:rsid w:val="00B544D1"/>
    <w:rsid w:val="00B5557F"/>
    <w:rsid w:val="00B57A54"/>
    <w:rsid w:val="00B61A05"/>
    <w:rsid w:val="00B61DAB"/>
    <w:rsid w:val="00B6478A"/>
    <w:rsid w:val="00B72DF3"/>
    <w:rsid w:val="00B74E5D"/>
    <w:rsid w:val="00B76796"/>
    <w:rsid w:val="00B771FA"/>
    <w:rsid w:val="00B9464E"/>
    <w:rsid w:val="00B97799"/>
    <w:rsid w:val="00BA0418"/>
    <w:rsid w:val="00BA2FF3"/>
    <w:rsid w:val="00BA5A7F"/>
    <w:rsid w:val="00BB24A2"/>
    <w:rsid w:val="00BC1873"/>
    <w:rsid w:val="00BD0451"/>
    <w:rsid w:val="00BD7D07"/>
    <w:rsid w:val="00BE3A89"/>
    <w:rsid w:val="00BE4A48"/>
    <w:rsid w:val="00BE5CD3"/>
    <w:rsid w:val="00BF62D5"/>
    <w:rsid w:val="00C105AA"/>
    <w:rsid w:val="00C111D5"/>
    <w:rsid w:val="00C16CF9"/>
    <w:rsid w:val="00C21847"/>
    <w:rsid w:val="00C22225"/>
    <w:rsid w:val="00C248E7"/>
    <w:rsid w:val="00C271B9"/>
    <w:rsid w:val="00C31096"/>
    <w:rsid w:val="00C338B1"/>
    <w:rsid w:val="00C3535A"/>
    <w:rsid w:val="00C46985"/>
    <w:rsid w:val="00C519AB"/>
    <w:rsid w:val="00C55C01"/>
    <w:rsid w:val="00C608C9"/>
    <w:rsid w:val="00C61B32"/>
    <w:rsid w:val="00C640C6"/>
    <w:rsid w:val="00C6660F"/>
    <w:rsid w:val="00C74AC3"/>
    <w:rsid w:val="00C80957"/>
    <w:rsid w:val="00C85BEC"/>
    <w:rsid w:val="00C91F8D"/>
    <w:rsid w:val="00C96E2C"/>
    <w:rsid w:val="00C96E4A"/>
    <w:rsid w:val="00C9783D"/>
    <w:rsid w:val="00CA66E0"/>
    <w:rsid w:val="00CB0F0D"/>
    <w:rsid w:val="00CB4059"/>
    <w:rsid w:val="00CB5D69"/>
    <w:rsid w:val="00CB6339"/>
    <w:rsid w:val="00CC0401"/>
    <w:rsid w:val="00CC35A0"/>
    <w:rsid w:val="00CD37D8"/>
    <w:rsid w:val="00CD4071"/>
    <w:rsid w:val="00CE1E22"/>
    <w:rsid w:val="00CE272B"/>
    <w:rsid w:val="00CE288A"/>
    <w:rsid w:val="00CF16EF"/>
    <w:rsid w:val="00D0209F"/>
    <w:rsid w:val="00D06B81"/>
    <w:rsid w:val="00D12214"/>
    <w:rsid w:val="00D159ED"/>
    <w:rsid w:val="00D16B73"/>
    <w:rsid w:val="00D2090F"/>
    <w:rsid w:val="00D22336"/>
    <w:rsid w:val="00D244BF"/>
    <w:rsid w:val="00D33ED2"/>
    <w:rsid w:val="00D36717"/>
    <w:rsid w:val="00D43D77"/>
    <w:rsid w:val="00D44C10"/>
    <w:rsid w:val="00D55FD5"/>
    <w:rsid w:val="00D63204"/>
    <w:rsid w:val="00D72386"/>
    <w:rsid w:val="00D74976"/>
    <w:rsid w:val="00D7790F"/>
    <w:rsid w:val="00D82596"/>
    <w:rsid w:val="00D96FCE"/>
    <w:rsid w:val="00D97A4D"/>
    <w:rsid w:val="00DA0F93"/>
    <w:rsid w:val="00DA5A59"/>
    <w:rsid w:val="00DA78CD"/>
    <w:rsid w:val="00DB07F3"/>
    <w:rsid w:val="00DB1725"/>
    <w:rsid w:val="00DB28CE"/>
    <w:rsid w:val="00DB51B3"/>
    <w:rsid w:val="00DB6FEA"/>
    <w:rsid w:val="00DB748F"/>
    <w:rsid w:val="00DC66DF"/>
    <w:rsid w:val="00DC786B"/>
    <w:rsid w:val="00DD2B1C"/>
    <w:rsid w:val="00DD4E5C"/>
    <w:rsid w:val="00DF5B39"/>
    <w:rsid w:val="00E011FB"/>
    <w:rsid w:val="00E026FA"/>
    <w:rsid w:val="00E059E3"/>
    <w:rsid w:val="00E06454"/>
    <w:rsid w:val="00E229C9"/>
    <w:rsid w:val="00E265BA"/>
    <w:rsid w:val="00E303DA"/>
    <w:rsid w:val="00E35DF3"/>
    <w:rsid w:val="00E41CDA"/>
    <w:rsid w:val="00E46990"/>
    <w:rsid w:val="00E57D73"/>
    <w:rsid w:val="00E634EF"/>
    <w:rsid w:val="00E64AB2"/>
    <w:rsid w:val="00E66FF5"/>
    <w:rsid w:val="00E67EA1"/>
    <w:rsid w:val="00E74838"/>
    <w:rsid w:val="00E83868"/>
    <w:rsid w:val="00E91E07"/>
    <w:rsid w:val="00E92A2E"/>
    <w:rsid w:val="00E93C23"/>
    <w:rsid w:val="00EA1292"/>
    <w:rsid w:val="00EA6540"/>
    <w:rsid w:val="00EA7814"/>
    <w:rsid w:val="00EB08DC"/>
    <w:rsid w:val="00EB23CE"/>
    <w:rsid w:val="00EB24D2"/>
    <w:rsid w:val="00EC023F"/>
    <w:rsid w:val="00EC216E"/>
    <w:rsid w:val="00EC2450"/>
    <w:rsid w:val="00EC25E6"/>
    <w:rsid w:val="00EC7F62"/>
    <w:rsid w:val="00ED2929"/>
    <w:rsid w:val="00ED7975"/>
    <w:rsid w:val="00EE3E0F"/>
    <w:rsid w:val="00EE423A"/>
    <w:rsid w:val="00EE792D"/>
    <w:rsid w:val="00EF2B35"/>
    <w:rsid w:val="00EF2EED"/>
    <w:rsid w:val="00EF4429"/>
    <w:rsid w:val="00EF6AF4"/>
    <w:rsid w:val="00F00908"/>
    <w:rsid w:val="00F03C4A"/>
    <w:rsid w:val="00F10A74"/>
    <w:rsid w:val="00F12842"/>
    <w:rsid w:val="00F1456F"/>
    <w:rsid w:val="00F149AE"/>
    <w:rsid w:val="00F15114"/>
    <w:rsid w:val="00F205E1"/>
    <w:rsid w:val="00F3068A"/>
    <w:rsid w:val="00F35A36"/>
    <w:rsid w:val="00F37BA6"/>
    <w:rsid w:val="00F4032D"/>
    <w:rsid w:val="00F4046A"/>
    <w:rsid w:val="00F456F8"/>
    <w:rsid w:val="00F50A5B"/>
    <w:rsid w:val="00F50F96"/>
    <w:rsid w:val="00F54C26"/>
    <w:rsid w:val="00F55A85"/>
    <w:rsid w:val="00F566E6"/>
    <w:rsid w:val="00F626F9"/>
    <w:rsid w:val="00F62A2A"/>
    <w:rsid w:val="00F63E90"/>
    <w:rsid w:val="00F63F5D"/>
    <w:rsid w:val="00F64C01"/>
    <w:rsid w:val="00F66226"/>
    <w:rsid w:val="00F727A1"/>
    <w:rsid w:val="00F800C8"/>
    <w:rsid w:val="00F820B7"/>
    <w:rsid w:val="00F85D2E"/>
    <w:rsid w:val="00F86683"/>
    <w:rsid w:val="00F96842"/>
    <w:rsid w:val="00FA3113"/>
    <w:rsid w:val="00FA57C5"/>
    <w:rsid w:val="00FB11E7"/>
    <w:rsid w:val="00FB12C5"/>
    <w:rsid w:val="00FB2309"/>
    <w:rsid w:val="00FB3C48"/>
    <w:rsid w:val="00FB7F89"/>
    <w:rsid w:val="00FC2218"/>
    <w:rsid w:val="00FC33BA"/>
    <w:rsid w:val="00FC3FE1"/>
    <w:rsid w:val="00FC4521"/>
    <w:rsid w:val="00FD1E15"/>
    <w:rsid w:val="00FE4E4F"/>
    <w:rsid w:val="00FE689F"/>
    <w:rsid w:val="00FF35ED"/>
    <w:rsid w:val="00FF7204"/>
    <w:rsid w:val="00F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B73CF43-0A5B-49F9-B70D-69C9673F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27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5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01A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1A7D"/>
  </w:style>
  <w:style w:type="paragraph" w:styleId="a5">
    <w:name w:val="footer"/>
    <w:basedOn w:val="a"/>
    <w:link w:val="Char0"/>
    <w:uiPriority w:val="99"/>
    <w:unhideWhenUsed/>
    <w:rsid w:val="00201A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1A7D"/>
  </w:style>
  <w:style w:type="paragraph" w:styleId="a6">
    <w:name w:val="List Paragraph"/>
    <w:basedOn w:val="a"/>
    <w:uiPriority w:val="34"/>
    <w:qFormat/>
    <w:rsid w:val="00DF5B39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1F25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F25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2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55131-E209-4293-B703-EAB1435C0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SamsungLife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초록우산어린이재단</cp:lastModifiedBy>
  <cp:revision>2</cp:revision>
  <cp:lastPrinted>2019-04-22T06:05:00Z</cp:lastPrinted>
  <dcterms:created xsi:type="dcterms:W3CDTF">2019-06-03T06:42:00Z</dcterms:created>
  <dcterms:modified xsi:type="dcterms:W3CDTF">2019-06-03T06:42:00Z</dcterms:modified>
</cp:coreProperties>
</file>